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3D" w:rsidRPr="007505E8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 w:rsidRPr="007505E8">
        <w:rPr>
          <w:b w:val="0"/>
          <w:sz w:val="72"/>
          <w:szCs w:val="96"/>
        </w:rPr>
        <w:t xml:space="preserve">Escopo do </w:t>
      </w:r>
      <w:r w:rsidR="000E5CD2" w:rsidRPr="007505E8">
        <w:rPr>
          <w:b w:val="0"/>
          <w:sz w:val="72"/>
          <w:szCs w:val="96"/>
        </w:rPr>
        <w:t>Projeto</w:t>
      </w:r>
    </w:p>
    <w:p w:rsidR="00013A3D" w:rsidRPr="007505E8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:rsidRPr="007505E8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7505E8" w:rsidRDefault="00013A3D">
            <w:pPr>
              <w:pStyle w:val="titulo"/>
              <w:spacing w:before="12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7505E8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7505E8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</w:p>
        </w:tc>
      </w:tr>
    </w:tbl>
    <w:p w:rsidR="00013A3D" w:rsidRPr="007505E8" w:rsidRDefault="00013A3D">
      <w:pPr>
        <w:pStyle w:val="titulo"/>
        <w:spacing w:before="120"/>
      </w:pPr>
    </w:p>
    <w:p w:rsidR="00013A3D" w:rsidRPr="007505E8" w:rsidRDefault="00013A3D">
      <w:pPr>
        <w:pStyle w:val="titulo"/>
        <w:spacing w:before="120"/>
      </w:pPr>
    </w:p>
    <w:p w:rsidR="00013A3D" w:rsidRPr="007505E8" w:rsidRDefault="00013A3D">
      <w:pPr>
        <w:pStyle w:val="versao"/>
      </w:pPr>
    </w:p>
    <w:p w:rsidR="00013A3D" w:rsidRPr="007505E8" w:rsidRDefault="00013A3D"/>
    <w:p w:rsidR="00013A3D" w:rsidRPr="007505E8" w:rsidRDefault="00013A3D">
      <w:pPr>
        <w:jc w:val="right"/>
        <w:rPr>
          <w:rFonts w:ascii="Arial" w:hAnsi="Arial" w:cs="Arial"/>
          <w:b/>
          <w:bCs/>
          <w:i/>
          <w:iCs/>
          <w:sz w:val="40"/>
        </w:rPr>
      </w:pPr>
    </w:p>
    <w:p w:rsidR="00013A3D" w:rsidRPr="007505E8" w:rsidRDefault="00013A3D">
      <w:pPr>
        <w:jc w:val="right"/>
        <w:rPr>
          <w:rFonts w:ascii="Arial" w:hAnsi="Arial" w:cs="Arial"/>
          <w:sz w:val="40"/>
        </w:rPr>
      </w:pPr>
    </w:p>
    <w:p w:rsidR="00013A3D" w:rsidRPr="007505E8" w:rsidRDefault="00013A3D">
      <w:pPr>
        <w:pStyle w:val="sistema"/>
        <w:rPr>
          <w:i/>
          <w:lang w:val="pt-PT"/>
        </w:rPr>
      </w:pPr>
      <w:r w:rsidRPr="007505E8">
        <w:rPr>
          <w:i/>
        </w:rPr>
        <w:t xml:space="preserve">Projeto: </w:t>
      </w:r>
      <w:r w:rsidR="00EC7EB0" w:rsidRPr="007505E8">
        <w:rPr>
          <w:i/>
        </w:rPr>
        <w:t>OnPark - Gest</w:t>
      </w:r>
      <w:r w:rsidR="00EC7EB0" w:rsidRPr="007505E8">
        <w:rPr>
          <w:i/>
          <w:lang w:val="pt-PT"/>
        </w:rPr>
        <w:t>ão de parque de Estacionamento</w:t>
      </w:r>
    </w:p>
    <w:p w:rsidR="00013A3D" w:rsidRPr="007505E8" w:rsidRDefault="00013A3D">
      <w:pPr>
        <w:pStyle w:val="versao"/>
        <w:rPr>
          <w:i/>
        </w:rPr>
      </w:pPr>
      <w:r w:rsidRPr="007505E8">
        <w:rPr>
          <w:i/>
        </w:rPr>
        <w:t>Versão:</w:t>
      </w:r>
      <w:r w:rsidR="00EC7EB0" w:rsidRPr="007505E8">
        <w:rPr>
          <w:i/>
        </w:rPr>
        <w:t>1.0.0</w:t>
      </w:r>
    </w:p>
    <w:p w:rsidR="00013A3D" w:rsidRPr="007505E8" w:rsidRDefault="00013A3D"/>
    <w:p w:rsidR="00013A3D" w:rsidRPr="007505E8" w:rsidRDefault="00013A3D">
      <w:pPr>
        <w:sectPr w:rsidR="00013A3D" w:rsidRPr="007505E8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Pr="007505E8" w:rsidRDefault="00013A3D">
      <w:pPr>
        <w:jc w:val="center"/>
        <w:rPr>
          <w:rFonts w:ascii="Arial" w:hAnsi="Arial"/>
          <w:b/>
          <w:sz w:val="28"/>
        </w:rPr>
      </w:pPr>
      <w:r w:rsidRPr="007505E8"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7505E8" w:rsidRPr="007505E8">
        <w:tc>
          <w:tcPr>
            <w:tcW w:w="1276" w:type="dxa"/>
            <w:shd w:val="pct12" w:color="000000" w:fill="FFFFFF"/>
          </w:tcPr>
          <w:p w:rsidR="00013A3D" w:rsidRPr="007505E8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7505E8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Pr="007505E8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7505E8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Pr="007505E8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7505E8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Pr="007505E8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7505E8">
              <w:rPr>
                <w:b/>
                <w:sz w:val="22"/>
                <w:lang w:val="pt-BR"/>
              </w:rPr>
              <w:t>Autor</w:t>
            </w:r>
          </w:p>
        </w:tc>
      </w:tr>
      <w:tr w:rsidR="007505E8" w:rsidRPr="007505E8">
        <w:tc>
          <w:tcPr>
            <w:tcW w:w="1276" w:type="dxa"/>
          </w:tcPr>
          <w:p w:rsidR="00013A3D" w:rsidRPr="007505E8" w:rsidRDefault="00EC7EB0">
            <w:pPr>
              <w:pStyle w:val="Tabletext"/>
              <w:ind w:left="0"/>
              <w:rPr>
                <w:lang w:val="pt-BR"/>
              </w:rPr>
            </w:pPr>
            <w:r w:rsidRPr="007505E8">
              <w:rPr>
                <w:rFonts w:ascii="Times" w:hAnsi="Times"/>
                <w:lang w:val="pt-BR"/>
              </w:rPr>
              <w:t>27/Fev/2019</w:t>
            </w:r>
          </w:p>
        </w:tc>
        <w:tc>
          <w:tcPr>
            <w:tcW w:w="992" w:type="dxa"/>
          </w:tcPr>
          <w:p w:rsidR="00013A3D" w:rsidRPr="007505E8" w:rsidRDefault="003372A3">
            <w:pPr>
              <w:pStyle w:val="Tabletext"/>
              <w:ind w:left="34"/>
              <w:rPr>
                <w:lang w:val="pt-BR"/>
              </w:rPr>
            </w:pPr>
            <w:r w:rsidRPr="007505E8"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:rsidR="00013A3D" w:rsidRPr="007505E8" w:rsidRDefault="003372A3">
            <w:pPr>
              <w:pStyle w:val="Tabletext"/>
              <w:ind w:left="34"/>
              <w:rPr>
                <w:lang w:val="pt-BR"/>
              </w:rPr>
            </w:pPr>
            <w:r w:rsidRPr="007505E8">
              <w:rPr>
                <w:rFonts w:ascii="Times" w:hAnsi="Times"/>
                <w:lang w:val="pt-BR"/>
              </w:rPr>
              <w:t>Criação do documento</w:t>
            </w:r>
          </w:p>
        </w:tc>
        <w:tc>
          <w:tcPr>
            <w:tcW w:w="1985" w:type="dxa"/>
          </w:tcPr>
          <w:p w:rsidR="00013A3D" w:rsidRPr="007505E8" w:rsidRDefault="00EC7EB0">
            <w:pPr>
              <w:pStyle w:val="Tabletext"/>
              <w:ind w:left="30"/>
              <w:rPr>
                <w:lang w:val="pt-BR"/>
              </w:rPr>
            </w:pPr>
            <w:r w:rsidRPr="007505E8">
              <w:rPr>
                <w:rFonts w:ascii="Times" w:hAnsi="Times"/>
                <w:lang w:val="pt-BR"/>
              </w:rPr>
              <w:t>Cremildo Mucavel</w:t>
            </w:r>
          </w:p>
        </w:tc>
      </w:tr>
      <w:tr w:rsidR="007505E8" w:rsidRPr="007505E8">
        <w:tc>
          <w:tcPr>
            <w:tcW w:w="1276" w:type="dxa"/>
          </w:tcPr>
          <w:p w:rsidR="00013A3D" w:rsidRPr="007505E8" w:rsidRDefault="007E3EAE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09/03/19</w:t>
            </w:r>
          </w:p>
        </w:tc>
        <w:tc>
          <w:tcPr>
            <w:tcW w:w="992" w:type="dxa"/>
          </w:tcPr>
          <w:p w:rsidR="00013A3D" w:rsidRPr="007505E8" w:rsidRDefault="007E3EAE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536" w:type="dxa"/>
          </w:tcPr>
          <w:p w:rsidR="00013A3D" w:rsidRPr="007505E8" w:rsidRDefault="007E3EAE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 xml:space="preserve">Actualização do escopo do produto </w:t>
            </w:r>
          </w:p>
        </w:tc>
        <w:tc>
          <w:tcPr>
            <w:tcW w:w="1985" w:type="dxa"/>
          </w:tcPr>
          <w:p w:rsidR="00013A3D" w:rsidRPr="007505E8" w:rsidRDefault="007E3EAE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Germildo Silva</w:t>
            </w:r>
          </w:p>
        </w:tc>
      </w:tr>
      <w:tr w:rsidR="007505E8" w:rsidRPr="007505E8">
        <w:tc>
          <w:tcPr>
            <w:tcW w:w="1276" w:type="dxa"/>
          </w:tcPr>
          <w:p w:rsidR="00013A3D" w:rsidRPr="007505E8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Pr="007505E8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7505E8" w:rsidRPr="007505E8">
        <w:tc>
          <w:tcPr>
            <w:tcW w:w="1276" w:type="dxa"/>
          </w:tcPr>
          <w:p w:rsidR="00013A3D" w:rsidRPr="007505E8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Pr="007505E8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7505E8" w:rsidRPr="007505E8">
        <w:tc>
          <w:tcPr>
            <w:tcW w:w="1276" w:type="dxa"/>
          </w:tcPr>
          <w:p w:rsidR="00013A3D" w:rsidRPr="007505E8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Pr="007505E8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7505E8" w:rsidRPr="007505E8">
        <w:tc>
          <w:tcPr>
            <w:tcW w:w="1276" w:type="dxa"/>
          </w:tcPr>
          <w:p w:rsidR="00013A3D" w:rsidRPr="007505E8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Pr="007505E8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 w:rsidRPr="007505E8">
        <w:tc>
          <w:tcPr>
            <w:tcW w:w="1276" w:type="dxa"/>
          </w:tcPr>
          <w:p w:rsidR="00013A3D" w:rsidRPr="007505E8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Pr="007505E8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Pr="007505E8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:rsidR="00013A3D" w:rsidRPr="007505E8" w:rsidRDefault="00013A3D"/>
    <w:p w:rsidR="00013A3D" w:rsidRPr="007505E8" w:rsidRDefault="00013A3D">
      <w:pPr>
        <w:sectPr w:rsidR="00013A3D" w:rsidRPr="007505E8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Pr="007505E8" w:rsidRDefault="00013A3D">
      <w:pPr>
        <w:pStyle w:val="conteudo"/>
        <w:outlineLvl w:val="0"/>
      </w:pPr>
      <w:r w:rsidRPr="007505E8">
        <w:lastRenderedPageBreak/>
        <w:t>Conteúdo</w:t>
      </w:r>
    </w:p>
    <w:p w:rsidR="00363E78" w:rsidRPr="007505E8" w:rsidRDefault="006547A4" w:rsidP="00A647EE">
      <w:pPr>
        <w:pStyle w:val="TOC1"/>
      </w:pPr>
      <w:r w:rsidRPr="007505E8">
        <w:fldChar w:fldCharType="begin"/>
      </w:r>
      <w:r w:rsidR="00013A3D" w:rsidRPr="007505E8">
        <w:instrText xml:space="preserve"> TOC \o "1-3" \h \z </w:instrText>
      </w:r>
      <w:r w:rsidRPr="007505E8">
        <w:fldChar w:fldCharType="separate"/>
      </w:r>
      <w:hyperlink w:anchor="_Toc310363823" w:history="1">
        <w:r w:rsidR="004E2366" w:rsidRPr="007505E8">
          <w:rPr>
            <w:rStyle w:val="Hyperlink"/>
            <w:color w:val="auto"/>
          </w:rPr>
          <w:t>1.</w:t>
        </w:r>
        <w:r w:rsidR="004E2366" w:rsidRPr="007505E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505E8">
          <w:rPr>
            <w:rStyle w:val="Hyperlink"/>
            <w:color w:val="auto"/>
          </w:rPr>
          <w:t>Descrição do projeto</w:t>
        </w:r>
        <w:r w:rsidR="004E2366" w:rsidRPr="007505E8">
          <w:rPr>
            <w:webHidden/>
          </w:rPr>
          <w:tab/>
        </w:r>
        <w:r w:rsidRPr="007505E8">
          <w:rPr>
            <w:webHidden/>
          </w:rPr>
          <w:fldChar w:fldCharType="begin"/>
        </w:r>
        <w:r w:rsidR="004E2366" w:rsidRPr="007505E8">
          <w:rPr>
            <w:webHidden/>
          </w:rPr>
          <w:instrText xml:space="preserve"> PAGEREF _Toc310363823 \h </w:instrText>
        </w:r>
        <w:r w:rsidRPr="007505E8">
          <w:rPr>
            <w:webHidden/>
          </w:rPr>
        </w:r>
        <w:r w:rsidRPr="007505E8">
          <w:rPr>
            <w:webHidden/>
          </w:rPr>
          <w:fldChar w:fldCharType="separate"/>
        </w:r>
        <w:r w:rsidR="004E2366" w:rsidRPr="007505E8">
          <w:rPr>
            <w:webHidden/>
          </w:rPr>
          <w:t>4</w:t>
        </w:r>
        <w:r w:rsidRPr="007505E8">
          <w:rPr>
            <w:webHidden/>
          </w:rPr>
          <w:fldChar w:fldCharType="end"/>
        </w:r>
      </w:hyperlink>
    </w:p>
    <w:p w:rsidR="00363E78" w:rsidRPr="007505E8" w:rsidRDefault="00363E78" w:rsidP="00A647EE">
      <w:pPr>
        <w:pStyle w:val="TOC1"/>
      </w:pPr>
    </w:p>
    <w:p w:rsidR="00A647EE" w:rsidRPr="007505E8" w:rsidRDefault="00896DCF" w:rsidP="007505E8">
      <w:pPr>
        <w:pStyle w:val="TOC1"/>
        <w:rPr>
          <w:rFonts w:eastAsiaTheme="minorEastAsia"/>
        </w:rPr>
      </w:pPr>
      <w:hyperlink w:anchor="_Toc310363824" w:history="1">
        <w:r w:rsidR="004E2366" w:rsidRPr="007505E8">
          <w:rPr>
            <w:rStyle w:val="Hyperlink"/>
            <w:color w:val="auto"/>
          </w:rPr>
          <w:t>2.</w:t>
        </w:r>
        <w:r w:rsidR="004E2366" w:rsidRPr="007505E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505E8">
          <w:rPr>
            <w:rStyle w:val="Hyperlink"/>
            <w:color w:val="auto"/>
          </w:rPr>
          <w:t>Descrição do produto</w:t>
        </w:r>
        <w:r w:rsidR="004E2366" w:rsidRPr="007505E8">
          <w:rPr>
            <w:webHidden/>
          </w:rPr>
          <w:tab/>
        </w:r>
        <w:r w:rsidR="006547A4" w:rsidRPr="007505E8">
          <w:rPr>
            <w:webHidden/>
          </w:rPr>
          <w:fldChar w:fldCharType="begin"/>
        </w:r>
        <w:r w:rsidR="004E2366" w:rsidRPr="007505E8">
          <w:rPr>
            <w:webHidden/>
          </w:rPr>
          <w:instrText xml:space="preserve"> PAGEREF _Toc310363824 \h </w:instrText>
        </w:r>
        <w:r w:rsidR="006547A4" w:rsidRPr="007505E8">
          <w:rPr>
            <w:webHidden/>
          </w:rPr>
        </w:r>
        <w:r w:rsidR="006547A4" w:rsidRPr="007505E8">
          <w:rPr>
            <w:webHidden/>
          </w:rPr>
          <w:fldChar w:fldCharType="separate"/>
        </w:r>
        <w:r w:rsidR="004E2366" w:rsidRPr="007505E8">
          <w:rPr>
            <w:webHidden/>
          </w:rPr>
          <w:t>4</w:t>
        </w:r>
        <w:r w:rsidR="006547A4" w:rsidRPr="007505E8">
          <w:rPr>
            <w:webHidden/>
          </w:rPr>
          <w:fldChar w:fldCharType="end"/>
        </w:r>
      </w:hyperlink>
    </w:p>
    <w:p w:rsidR="004E2366" w:rsidRPr="007505E8" w:rsidRDefault="00896DCF" w:rsidP="00A647EE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310363825" w:history="1">
        <w:r w:rsidR="004E2366" w:rsidRPr="007505E8">
          <w:rPr>
            <w:rStyle w:val="Hyperlink"/>
            <w:color w:val="auto"/>
          </w:rPr>
          <w:t>3.</w:t>
        </w:r>
        <w:r w:rsidR="004E2366" w:rsidRPr="007505E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505E8">
          <w:rPr>
            <w:rStyle w:val="Hyperlink"/>
            <w:color w:val="auto"/>
          </w:rPr>
          <w:t>Entregas</w:t>
        </w:r>
        <w:r w:rsidR="004E2366" w:rsidRPr="007505E8">
          <w:rPr>
            <w:webHidden/>
          </w:rPr>
          <w:tab/>
        </w:r>
        <w:r w:rsidR="006547A4" w:rsidRPr="007505E8">
          <w:rPr>
            <w:webHidden/>
          </w:rPr>
          <w:fldChar w:fldCharType="begin"/>
        </w:r>
        <w:r w:rsidR="004E2366" w:rsidRPr="007505E8">
          <w:rPr>
            <w:webHidden/>
          </w:rPr>
          <w:instrText xml:space="preserve"> PAGEREF _Toc310363825 \h </w:instrText>
        </w:r>
        <w:r w:rsidR="006547A4" w:rsidRPr="007505E8">
          <w:rPr>
            <w:webHidden/>
          </w:rPr>
        </w:r>
        <w:r w:rsidR="006547A4" w:rsidRPr="007505E8">
          <w:rPr>
            <w:webHidden/>
          </w:rPr>
          <w:fldChar w:fldCharType="separate"/>
        </w:r>
        <w:r w:rsidR="004E2366" w:rsidRPr="007505E8">
          <w:rPr>
            <w:webHidden/>
          </w:rPr>
          <w:t>4</w:t>
        </w:r>
        <w:r w:rsidR="006547A4" w:rsidRPr="007505E8">
          <w:rPr>
            <w:webHidden/>
          </w:rPr>
          <w:fldChar w:fldCharType="end"/>
        </w:r>
      </w:hyperlink>
    </w:p>
    <w:p w:rsidR="004E2366" w:rsidRPr="007505E8" w:rsidRDefault="00896DCF">
      <w:pPr>
        <w:pStyle w:val="TOC2"/>
        <w:tabs>
          <w:tab w:val="left" w:pos="960"/>
          <w:tab w:val="right" w:leader="dot" w:pos="9060"/>
        </w:tabs>
      </w:pPr>
      <w:hyperlink w:anchor="_Toc310363826" w:history="1">
        <w:r w:rsidR="004E2366" w:rsidRPr="007505E8">
          <w:rPr>
            <w:rStyle w:val="Hyperlink"/>
            <w:noProof/>
            <w:color w:val="auto"/>
          </w:rPr>
          <w:t>3.1</w:t>
        </w:r>
        <w:r w:rsidR="004E2366" w:rsidRPr="007505E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505E8">
          <w:rPr>
            <w:rStyle w:val="Hyperlink"/>
            <w:noProof/>
            <w:color w:val="auto"/>
          </w:rPr>
          <w:t>Entrega 1</w:t>
        </w:r>
        <w:r w:rsidR="004E2366" w:rsidRPr="007505E8">
          <w:rPr>
            <w:noProof/>
            <w:webHidden/>
          </w:rPr>
          <w:tab/>
        </w:r>
        <w:r w:rsidR="006547A4" w:rsidRPr="007505E8">
          <w:rPr>
            <w:noProof/>
            <w:webHidden/>
          </w:rPr>
          <w:fldChar w:fldCharType="begin"/>
        </w:r>
        <w:r w:rsidR="004E2366" w:rsidRPr="007505E8">
          <w:rPr>
            <w:noProof/>
            <w:webHidden/>
          </w:rPr>
          <w:instrText xml:space="preserve"> PAGEREF _Toc310363826 \h </w:instrText>
        </w:r>
        <w:r w:rsidR="006547A4" w:rsidRPr="007505E8">
          <w:rPr>
            <w:noProof/>
            <w:webHidden/>
          </w:rPr>
        </w:r>
        <w:r w:rsidR="006547A4" w:rsidRPr="007505E8">
          <w:rPr>
            <w:noProof/>
            <w:webHidden/>
          </w:rPr>
          <w:fldChar w:fldCharType="separate"/>
        </w:r>
        <w:r w:rsidR="004E2366" w:rsidRPr="007505E8">
          <w:rPr>
            <w:noProof/>
            <w:webHidden/>
          </w:rPr>
          <w:t>4</w:t>
        </w:r>
        <w:r w:rsidR="006547A4" w:rsidRPr="007505E8">
          <w:rPr>
            <w:noProof/>
            <w:webHidden/>
          </w:rPr>
          <w:fldChar w:fldCharType="end"/>
        </w:r>
      </w:hyperlink>
    </w:p>
    <w:p w:rsidR="00A647EE" w:rsidRPr="007505E8" w:rsidRDefault="00A647EE" w:rsidP="00A647EE">
      <w:r w:rsidRPr="007505E8">
        <w:t>Plano de gerenciamento de Projeto</w:t>
      </w:r>
    </w:p>
    <w:p w:rsidR="003372A3" w:rsidRPr="007505E8" w:rsidRDefault="003372A3" w:rsidP="003372A3">
      <w:pPr>
        <w:rPr>
          <w:rFonts w:eastAsiaTheme="minorEastAsia"/>
        </w:rPr>
      </w:pPr>
    </w:p>
    <w:p w:rsidR="004E2366" w:rsidRPr="007505E8" w:rsidRDefault="00896DCF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4E2366" w:rsidRPr="007505E8">
          <w:rPr>
            <w:rStyle w:val="Hyperlink"/>
            <w:noProof/>
            <w:color w:val="auto"/>
          </w:rPr>
          <w:t>3.2</w:t>
        </w:r>
        <w:r w:rsidR="004E2366" w:rsidRPr="007505E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505E8">
          <w:rPr>
            <w:rStyle w:val="Hyperlink"/>
            <w:noProof/>
            <w:color w:val="auto"/>
          </w:rPr>
          <w:t>Entrega 2</w:t>
        </w:r>
        <w:r w:rsidR="004E2366" w:rsidRPr="007505E8">
          <w:rPr>
            <w:noProof/>
            <w:webHidden/>
          </w:rPr>
          <w:tab/>
        </w:r>
        <w:r w:rsidR="006547A4" w:rsidRPr="007505E8">
          <w:rPr>
            <w:noProof/>
            <w:webHidden/>
          </w:rPr>
          <w:fldChar w:fldCharType="begin"/>
        </w:r>
        <w:r w:rsidR="004E2366" w:rsidRPr="007505E8">
          <w:rPr>
            <w:noProof/>
            <w:webHidden/>
          </w:rPr>
          <w:instrText xml:space="preserve"> PAGEREF _Toc310363827 \h </w:instrText>
        </w:r>
        <w:r w:rsidR="006547A4" w:rsidRPr="007505E8">
          <w:rPr>
            <w:noProof/>
            <w:webHidden/>
          </w:rPr>
        </w:r>
        <w:r w:rsidR="006547A4" w:rsidRPr="007505E8">
          <w:rPr>
            <w:noProof/>
            <w:webHidden/>
          </w:rPr>
          <w:fldChar w:fldCharType="separate"/>
        </w:r>
        <w:r w:rsidR="004E2366" w:rsidRPr="007505E8">
          <w:rPr>
            <w:noProof/>
            <w:webHidden/>
          </w:rPr>
          <w:t>4</w:t>
        </w:r>
        <w:r w:rsidR="006547A4" w:rsidRPr="007505E8">
          <w:rPr>
            <w:noProof/>
            <w:webHidden/>
          </w:rPr>
          <w:fldChar w:fldCharType="end"/>
        </w:r>
      </w:hyperlink>
    </w:p>
    <w:p w:rsidR="00A647EE" w:rsidRPr="007505E8" w:rsidRDefault="00A647EE" w:rsidP="00A647EE">
      <w:pPr>
        <w:rPr>
          <w:rFonts w:eastAsiaTheme="minorEastAsia"/>
        </w:rPr>
      </w:pPr>
    </w:p>
    <w:p w:rsidR="00A647EE" w:rsidRPr="007505E8" w:rsidRDefault="00896DCF" w:rsidP="00A647EE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A647EE" w:rsidRPr="007505E8">
          <w:rPr>
            <w:rStyle w:val="Hyperlink"/>
            <w:noProof/>
            <w:color w:val="auto"/>
          </w:rPr>
          <w:t>3.3</w:t>
        </w:r>
        <w:r w:rsidR="00A647EE" w:rsidRPr="007505E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647EE" w:rsidRPr="007505E8">
          <w:rPr>
            <w:rStyle w:val="Hyperlink"/>
            <w:noProof/>
            <w:color w:val="auto"/>
          </w:rPr>
          <w:t>Entrega 3</w:t>
        </w:r>
        <w:r w:rsidR="00A647EE" w:rsidRPr="007505E8">
          <w:rPr>
            <w:noProof/>
            <w:webHidden/>
          </w:rPr>
          <w:tab/>
        </w:r>
        <w:r w:rsidR="006547A4" w:rsidRPr="007505E8">
          <w:rPr>
            <w:noProof/>
            <w:webHidden/>
          </w:rPr>
          <w:fldChar w:fldCharType="begin"/>
        </w:r>
        <w:r w:rsidR="00A647EE" w:rsidRPr="007505E8">
          <w:rPr>
            <w:noProof/>
            <w:webHidden/>
          </w:rPr>
          <w:instrText xml:space="preserve"> PAGEREF _Toc310363827 \h </w:instrText>
        </w:r>
        <w:r w:rsidR="006547A4" w:rsidRPr="007505E8">
          <w:rPr>
            <w:noProof/>
            <w:webHidden/>
          </w:rPr>
        </w:r>
        <w:r w:rsidR="006547A4" w:rsidRPr="007505E8">
          <w:rPr>
            <w:noProof/>
            <w:webHidden/>
          </w:rPr>
          <w:fldChar w:fldCharType="separate"/>
        </w:r>
        <w:r w:rsidR="00A647EE" w:rsidRPr="007505E8">
          <w:rPr>
            <w:noProof/>
            <w:webHidden/>
          </w:rPr>
          <w:t>4</w:t>
        </w:r>
        <w:r w:rsidR="006547A4" w:rsidRPr="007505E8">
          <w:rPr>
            <w:noProof/>
            <w:webHidden/>
          </w:rPr>
          <w:fldChar w:fldCharType="end"/>
        </w:r>
      </w:hyperlink>
    </w:p>
    <w:p w:rsidR="00FC6630" w:rsidRPr="007505E8" w:rsidRDefault="00FC6630" w:rsidP="00FC6630"/>
    <w:p w:rsidR="00A647EE" w:rsidRPr="007505E8" w:rsidRDefault="00A647EE" w:rsidP="00A647EE">
      <w:pPr>
        <w:rPr>
          <w:rFonts w:eastAsiaTheme="minorEastAsia"/>
        </w:rPr>
      </w:pPr>
    </w:p>
    <w:p w:rsidR="00A647EE" w:rsidRPr="007505E8" w:rsidRDefault="00896DCF" w:rsidP="00A647EE">
      <w:pPr>
        <w:pStyle w:val="TOC2"/>
        <w:tabs>
          <w:tab w:val="left" w:pos="960"/>
          <w:tab w:val="right" w:leader="dot" w:pos="9060"/>
        </w:tabs>
      </w:pPr>
      <w:hyperlink w:anchor="_Toc310363827" w:history="1">
        <w:r w:rsidR="00A647EE" w:rsidRPr="007505E8">
          <w:rPr>
            <w:rStyle w:val="Hyperlink"/>
            <w:noProof/>
            <w:color w:val="auto"/>
          </w:rPr>
          <w:t>3.4</w:t>
        </w:r>
        <w:r w:rsidR="00A647EE" w:rsidRPr="007505E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647EE" w:rsidRPr="007505E8">
          <w:rPr>
            <w:rStyle w:val="Hyperlink"/>
            <w:noProof/>
            <w:color w:val="auto"/>
          </w:rPr>
          <w:t>Entrega 4</w:t>
        </w:r>
        <w:r w:rsidR="00A647EE" w:rsidRPr="007505E8">
          <w:rPr>
            <w:noProof/>
            <w:webHidden/>
          </w:rPr>
          <w:tab/>
        </w:r>
        <w:r w:rsidR="006547A4" w:rsidRPr="007505E8">
          <w:rPr>
            <w:noProof/>
            <w:webHidden/>
          </w:rPr>
          <w:fldChar w:fldCharType="begin"/>
        </w:r>
        <w:r w:rsidR="00A647EE" w:rsidRPr="007505E8">
          <w:rPr>
            <w:noProof/>
            <w:webHidden/>
          </w:rPr>
          <w:instrText xml:space="preserve"> PAGEREF _Toc310363827 \h </w:instrText>
        </w:r>
        <w:r w:rsidR="006547A4" w:rsidRPr="007505E8">
          <w:rPr>
            <w:noProof/>
            <w:webHidden/>
          </w:rPr>
        </w:r>
        <w:r w:rsidR="006547A4" w:rsidRPr="007505E8">
          <w:rPr>
            <w:noProof/>
            <w:webHidden/>
          </w:rPr>
          <w:fldChar w:fldCharType="separate"/>
        </w:r>
        <w:r w:rsidR="00A647EE" w:rsidRPr="007505E8">
          <w:rPr>
            <w:noProof/>
            <w:webHidden/>
          </w:rPr>
          <w:t>4</w:t>
        </w:r>
        <w:r w:rsidR="006547A4" w:rsidRPr="007505E8">
          <w:rPr>
            <w:noProof/>
            <w:webHidden/>
          </w:rPr>
          <w:fldChar w:fldCharType="end"/>
        </w:r>
      </w:hyperlink>
    </w:p>
    <w:p w:rsidR="00A40D86" w:rsidRPr="007505E8" w:rsidRDefault="00A40D86" w:rsidP="00A40D86">
      <w:pPr>
        <w:rPr>
          <w:u w:val="single"/>
        </w:rPr>
      </w:pPr>
    </w:p>
    <w:p w:rsidR="00A647EE" w:rsidRPr="007505E8" w:rsidRDefault="00A647EE" w:rsidP="00A647EE">
      <w:pPr>
        <w:rPr>
          <w:rFonts w:eastAsiaTheme="minorEastAsia"/>
        </w:rPr>
      </w:pPr>
    </w:p>
    <w:p w:rsidR="00A647EE" w:rsidRPr="007505E8" w:rsidRDefault="00A647EE" w:rsidP="00A647EE">
      <w:pPr>
        <w:rPr>
          <w:rFonts w:eastAsiaTheme="minorEastAsia"/>
        </w:rPr>
      </w:pPr>
    </w:p>
    <w:p w:rsidR="004E2366" w:rsidRPr="007505E8" w:rsidRDefault="00896DCF" w:rsidP="00A647EE">
      <w:pPr>
        <w:pStyle w:val="TOC1"/>
      </w:pPr>
      <w:hyperlink w:anchor="_Toc310363828" w:history="1">
        <w:r w:rsidR="004E2366" w:rsidRPr="007505E8">
          <w:rPr>
            <w:rStyle w:val="Hyperlink"/>
            <w:color w:val="auto"/>
          </w:rPr>
          <w:t>4.</w:t>
        </w:r>
        <w:r w:rsidR="004E2366" w:rsidRPr="007505E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505E8">
          <w:rPr>
            <w:rStyle w:val="Hyperlink"/>
            <w:color w:val="auto"/>
          </w:rPr>
          <w:t>Plano de Aceitação</w:t>
        </w:r>
        <w:r w:rsidR="004E2366" w:rsidRPr="007505E8">
          <w:rPr>
            <w:webHidden/>
          </w:rPr>
          <w:tab/>
        </w:r>
        <w:r w:rsidR="006547A4" w:rsidRPr="007505E8">
          <w:rPr>
            <w:webHidden/>
          </w:rPr>
          <w:fldChar w:fldCharType="begin"/>
        </w:r>
        <w:r w:rsidR="004E2366" w:rsidRPr="007505E8">
          <w:rPr>
            <w:webHidden/>
          </w:rPr>
          <w:instrText xml:space="preserve"> PAGEREF _Toc310363828 \h </w:instrText>
        </w:r>
        <w:r w:rsidR="006547A4" w:rsidRPr="007505E8">
          <w:rPr>
            <w:webHidden/>
          </w:rPr>
        </w:r>
        <w:r w:rsidR="006547A4" w:rsidRPr="007505E8">
          <w:rPr>
            <w:webHidden/>
          </w:rPr>
          <w:fldChar w:fldCharType="separate"/>
        </w:r>
        <w:r w:rsidR="004E2366" w:rsidRPr="007505E8">
          <w:rPr>
            <w:webHidden/>
          </w:rPr>
          <w:t>4</w:t>
        </w:r>
        <w:r w:rsidR="006547A4" w:rsidRPr="007505E8">
          <w:rPr>
            <w:webHidden/>
          </w:rPr>
          <w:fldChar w:fldCharType="end"/>
        </w:r>
      </w:hyperlink>
    </w:p>
    <w:p w:rsidR="00342234" w:rsidRPr="007505E8" w:rsidRDefault="00342234" w:rsidP="003372A3">
      <w:pPr>
        <w:rPr>
          <w:rFonts w:eastAsiaTheme="minorEastAsia"/>
          <w:u w:val="single"/>
        </w:rPr>
      </w:pPr>
    </w:p>
    <w:p w:rsidR="004E2366" w:rsidRPr="007505E8" w:rsidRDefault="00896DCF">
      <w:pPr>
        <w:pStyle w:val="TOC2"/>
        <w:tabs>
          <w:tab w:val="left" w:pos="960"/>
          <w:tab w:val="right" w:leader="dot" w:pos="9060"/>
        </w:tabs>
      </w:pPr>
      <w:hyperlink w:anchor="_Toc310363829" w:history="1">
        <w:r w:rsidR="004E2366" w:rsidRPr="007505E8">
          <w:rPr>
            <w:rStyle w:val="Hyperlink"/>
            <w:noProof/>
            <w:color w:val="auto"/>
          </w:rPr>
          <w:t>4.1</w:t>
        </w:r>
        <w:r w:rsidR="004E2366" w:rsidRPr="007505E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505E8">
          <w:rPr>
            <w:rStyle w:val="Hyperlink"/>
            <w:noProof/>
            <w:color w:val="auto"/>
          </w:rPr>
          <w:t>Critérios de Aceitação</w:t>
        </w:r>
        <w:r w:rsidR="004E2366" w:rsidRPr="007505E8">
          <w:rPr>
            <w:noProof/>
            <w:webHidden/>
          </w:rPr>
          <w:tab/>
        </w:r>
        <w:r w:rsidR="006547A4" w:rsidRPr="007505E8">
          <w:rPr>
            <w:noProof/>
            <w:webHidden/>
          </w:rPr>
          <w:fldChar w:fldCharType="begin"/>
        </w:r>
        <w:r w:rsidR="004E2366" w:rsidRPr="007505E8">
          <w:rPr>
            <w:noProof/>
            <w:webHidden/>
          </w:rPr>
          <w:instrText xml:space="preserve"> PAGEREF _Toc310363829 \h </w:instrText>
        </w:r>
        <w:r w:rsidR="006547A4" w:rsidRPr="007505E8">
          <w:rPr>
            <w:noProof/>
            <w:webHidden/>
          </w:rPr>
        </w:r>
        <w:r w:rsidR="006547A4" w:rsidRPr="007505E8">
          <w:rPr>
            <w:noProof/>
            <w:webHidden/>
          </w:rPr>
          <w:fldChar w:fldCharType="separate"/>
        </w:r>
        <w:r w:rsidR="004E2366" w:rsidRPr="007505E8">
          <w:rPr>
            <w:noProof/>
            <w:webHidden/>
          </w:rPr>
          <w:t>4</w:t>
        </w:r>
        <w:r w:rsidR="006547A4" w:rsidRPr="007505E8">
          <w:rPr>
            <w:noProof/>
            <w:webHidden/>
          </w:rPr>
          <w:fldChar w:fldCharType="end"/>
        </w:r>
      </w:hyperlink>
    </w:p>
    <w:p w:rsidR="00A40D86" w:rsidRPr="007505E8" w:rsidRDefault="00A40D86" w:rsidP="00A40D86">
      <w:pPr>
        <w:rPr>
          <w:rFonts w:eastAsiaTheme="minorEastAsia"/>
        </w:rPr>
      </w:pPr>
    </w:p>
    <w:p w:rsidR="004E2366" w:rsidRPr="007505E8" w:rsidRDefault="00896DCF">
      <w:pPr>
        <w:pStyle w:val="TOC2"/>
        <w:tabs>
          <w:tab w:val="left" w:pos="960"/>
          <w:tab w:val="right" w:leader="dot" w:pos="9060"/>
        </w:tabs>
      </w:pPr>
      <w:hyperlink w:anchor="_Toc310363830" w:history="1">
        <w:r w:rsidR="004E2366" w:rsidRPr="007505E8">
          <w:rPr>
            <w:rStyle w:val="Hyperlink"/>
            <w:noProof/>
            <w:color w:val="auto"/>
          </w:rPr>
          <w:t>4.2</w:t>
        </w:r>
        <w:r w:rsidR="004E2366" w:rsidRPr="007505E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505E8">
          <w:rPr>
            <w:rStyle w:val="Hyperlink"/>
            <w:noProof/>
            <w:color w:val="auto"/>
          </w:rPr>
          <w:t>Registro do Status da Aceitação</w:t>
        </w:r>
        <w:r w:rsidR="004E2366" w:rsidRPr="007505E8">
          <w:rPr>
            <w:noProof/>
            <w:webHidden/>
          </w:rPr>
          <w:tab/>
        </w:r>
        <w:r w:rsidR="006547A4" w:rsidRPr="007505E8">
          <w:rPr>
            <w:noProof/>
            <w:webHidden/>
          </w:rPr>
          <w:fldChar w:fldCharType="begin"/>
        </w:r>
        <w:r w:rsidR="004E2366" w:rsidRPr="007505E8">
          <w:rPr>
            <w:noProof/>
            <w:webHidden/>
          </w:rPr>
          <w:instrText xml:space="preserve"> PAGEREF _Toc310363830 \h </w:instrText>
        </w:r>
        <w:r w:rsidR="006547A4" w:rsidRPr="007505E8">
          <w:rPr>
            <w:noProof/>
            <w:webHidden/>
          </w:rPr>
        </w:r>
        <w:r w:rsidR="006547A4" w:rsidRPr="007505E8">
          <w:rPr>
            <w:noProof/>
            <w:webHidden/>
          </w:rPr>
          <w:fldChar w:fldCharType="separate"/>
        </w:r>
        <w:r w:rsidR="004E2366" w:rsidRPr="007505E8">
          <w:rPr>
            <w:noProof/>
            <w:webHidden/>
          </w:rPr>
          <w:t>5</w:t>
        </w:r>
        <w:r w:rsidR="006547A4" w:rsidRPr="007505E8">
          <w:rPr>
            <w:noProof/>
            <w:webHidden/>
          </w:rPr>
          <w:fldChar w:fldCharType="end"/>
        </w:r>
      </w:hyperlink>
    </w:p>
    <w:p w:rsidR="00636DED" w:rsidRPr="007505E8" w:rsidRDefault="00636DED" w:rsidP="00636DED">
      <w:pPr>
        <w:rPr>
          <w:rFonts w:eastAsiaTheme="minorEastAsia"/>
        </w:rPr>
      </w:pPr>
    </w:p>
    <w:p w:rsidR="00FB59BA" w:rsidRPr="007505E8" w:rsidRDefault="00FB59BA" w:rsidP="00FB59BA">
      <w:pPr>
        <w:pStyle w:val="Heading2"/>
        <w:tabs>
          <w:tab w:val="clear" w:pos="0"/>
          <w:tab w:val="num" w:pos="576"/>
        </w:tabs>
        <w:ind w:left="576" w:hanging="576"/>
      </w:pPr>
      <w:r w:rsidRPr="007505E8">
        <w:t>Registro do Status da Aceitação</w:t>
      </w:r>
    </w:p>
    <w:p w:rsidR="00FB59BA" w:rsidRPr="007505E8" w:rsidRDefault="00FB59BA" w:rsidP="00FB59BA">
      <w:pPr>
        <w:rPr>
          <w:i/>
        </w:rPr>
      </w:pPr>
      <w:r w:rsidRPr="007505E8">
        <w:rPr>
          <w:i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2757"/>
        <w:gridCol w:w="3058"/>
      </w:tblGrid>
      <w:tr w:rsidR="007505E8" w:rsidRPr="007505E8" w:rsidTr="00EB56B2">
        <w:tc>
          <w:tcPr>
            <w:tcW w:w="3471" w:type="dxa"/>
          </w:tcPr>
          <w:p w:rsidR="00FB59BA" w:rsidRPr="007505E8" w:rsidRDefault="00FB59BA" w:rsidP="00EB56B2">
            <w:pPr>
              <w:jc w:val="center"/>
              <w:rPr>
                <w:b/>
                <w:iCs/>
              </w:rPr>
            </w:pPr>
            <w:r w:rsidRPr="007505E8">
              <w:rPr>
                <w:b/>
                <w:iCs/>
              </w:rPr>
              <w:t>Entrega</w:t>
            </w:r>
          </w:p>
        </w:tc>
        <w:tc>
          <w:tcPr>
            <w:tcW w:w="2757" w:type="dxa"/>
          </w:tcPr>
          <w:p w:rsidR="00FB59BA" w:rsidRPr="007505E8" w:rsidRDefault="00FB59BA" w:rsidP="00EB56B2">
            <w:pPr>
              <w:jc w:val="center"/>
              <w:rPr>
                <w:b/>
                <w:iCs/>
              </w:rPr>
            </w:pPr>
            <w:r w:rsidRPr="007505E8">
              <w:rPr>
                <w:b/>
                <w:iCs/>
              </w:rPr>
              <w:t>Data</w:t>
            </w:r>
          </w:p>
        </w:tc>
        <w:tc>
          <w:tcPr>
            <w:tcW w:w="3058" w:type="dxa"/>
          </w:tcPr>
          <w:p w:rsidR="00FB59BA" w:rsidRPr="007505E8" w:rsidRDefault="00FB59BA" w:rsidP="00EB56B2">
            <w:pPr>
              <w:jc w:val="center"/>
              <w:rPr>
                <w:b/>
                <w:iCs/>
              </w:rPr>
            </w:pPr>
            <w:r w:rsidRPr="007505E8">
              <w:rPr>
                <w:b/>
                <w:iCs/>
              </w:rPr>
              <w:t>Status</w:t>
            </w:r>
          </w:p>
        </w:tc>
      </w:tr>
      <w:tr w:rsidR="007505E8" w:rsidRPr="007505E8" w:rsidTr="00EB56B2">
        <w:tc>
          <w:tcPr>
            <w:tcW w:w="3471" w:type="dxa"/>
          </w:tcPr>
          <w:p w:rsidR="00FB59BA" w:rsidRPr="007505E8" w:rsidRDefault="00FB59BA" w:rsidP="00EB56B2">
            <w:pPr>
              <w:rPr>
                <w:i/>
              </w:rPr>
            </w:pPr>
          </w:p>
        </w:tc>
        <w:tc>
          <w:tcPr>
            <w:tcW w:w="2757" w:type="dxa"/>
          </w:tcPr>
          <w:p w:rsidR="00FB59BA" w:rsidRPr="007505E8" w:rsidRDefault="00FB59BA" w:rsidP="00EB56B2">
            <w:pPr>
              <w:rPr>
                <w:iCs/>
              </w:rPr>
            </w:pPr>
          </w:p>
        </w:tc>
        <w:tc>
          <w:tcPr>
            <w:tcW w:w="3058" w:type="dxa"/>
          </w:tcPr>
          <w:p w:rsidR="00FB59BA" w:rsidRPr="007505E8" w:rsidRDefault="00FB59BA" w:rsidP="00EB56B2">
            <w:pPr>
              <w:rPr>
                <w:iCs/>
              </w:rPr>
            </w:pPr>
          </w:p>
        </w:tc>
      </w:tr>
      <w:tr w:rsidR="007505E8" w:rsidRPr="007505E8" w:rsidTr="00EB56B2">
        <w:tc>
          <w:tcPr>
            <w:tcW w:w="3471" w:type="dxa"/>
          </w:tcPr>
          <w:p w:rsidR="00FB59BA" w:rsidRPr="007505E8" w:rsidRDefault="00FB59BA" w:rsidP="00EB56B2">
            <w:pPr>
              <w:rPr>
                <w:i/>
              </w:rPr>
            </w:pPr>
          </w:p>
        </w:tc>
        <w:tc>
          <w:tcPr>
            <w:tcW w:w="2757" w:type="dxa"/>
          </w:tcPr>
          <w:p w:rsidR="00FB59BA" w:rsidRPr="007505E8" w:rsidRDefault="00FB59BA" w:rsidP="00EB56B2">
            <w:pPr>
              <w:rPr>
                <w:iCs/>
              </w:rPr>
            </w:pPr>
          </w:p>
        </w:tc>
        <w:tc>
          <w:tcPr>
            <w:tcW w:w="3058" w:type="dxa"/>
          </w:tcPr>
          <w:p w:rsidR="00FB59BA" w:rsidRPr="007505E8" w:rsidRDefault="00FB59BA" w:rsidP="00EB56B2">
            <w:pPr>
              <w:rPr>
                <w:iCs/>
              </w:rPr>
            </w:pPr>
          </w:p>
        </w:tc>
      </w:tr>
      <w:tr w:rsidR="00FB59BA" w:rsidRPr="007505E8" w:rsidTr="00EB56B2">
        <w:tc>
          <w:tcPr>
            <w:tcW w:w="3471" w:type="dxa"/>
          </w:tcPr>
          <w:p w:rsidR="00FB59BA" w:rsidRPr="007505E8" w:rsidRDefault="00FB59BA" w:rsidP="00EB56B2">
            <w:pPr>
              <w:rPr>
                <w:i/>
              </w:rPr>
            </w:pPr>
          </w:p>
        </w:tc>
        <w:tc>
          <w:tcPr>
            <w:tcW w:w="2757" w:type="dxa"/>
          </w:tcPr>
          <w:p w:rsidR="00FB59BA" w:rsidRPr="007505E8" w:rsidRDefault="00FB59BA" w:rsidP="00EB56B2">
            <w:pPr>
              <w:rPr>
                <w:iCs/>
              </w:rPr>
            </w:pPr>
          </w:p>
        </w:tc>
        <w:tc>
          <w:tcPr>
            <w:tcW w:w="3058" w:type="dxa"/>
          </w:tcPr>
          <w:p w:rsidR="00FB59BA" w:rsidRPr="007505E8" w:rsidRDefault="00FB59BA" w:rsidP="00EB56B2">
            <w:pPr>
              <w:rPr>
                <w:iCs/>
              </w:rPr>
            </w:pPr>
          </w:p>
        </w:tc>
      </w:tr>
    </w:tbl>
    <w:p w:rsidR="00FB59BA" w:rsidRPr="007505E8" w:rsidRDefault="00FB59BA" w:rsidP="00FB59BA">
      <w:pPr>
        <w:rPr>
          <w:iCs/>
        </w:rPr>
      </w:pPr>
    </w:p>
    <w:p w:rsidR="00FB59BA" w:rsidRPr="007505E8" w:rsidRDefault="00FB59BA" w:rsidP="00636DED">
      <w:pPr>
        <w:rPr>
          <w:rFonts w:eastAsiaTheme="minorEastAsia"/>
        </w:rPr>
      </w:pPr>
    </w:p>
    <w:p w:rsidR="00FB59BA" w:rsidRPr="007505E8" w:rsidRDefault="00FB59BA" w:rsidP="00636DED">
      <w:pPr>
        <w:rPr>
          <w:rFonts w:eastAsiaTheme="minorEastAsia"/>
        </w:rPr>
      </w:pPr>
    </w:p>
    <w:p w:rsidR="00FB59BA" w:rsidRPr="007505E8" w:rsidRDefault="00FB59BA" w:rsidP="00636DED">
      <w:pPr>
        <w:rPr>
          <w:rFonts w:eastAsiaTheme="minorEastAsia"/>
        </w:rPr>
      </w:pPr>
    </w:p>
    <w:p w:rsidR="00FB59BA" w:rsidRPr="007505E8" w:rsidRDefault="00FB59BA" w:rsidP="00636DED">
      <w:pPr>
        <w:rPr>
          <w:rFonts w:eastAsiaTheme="minorEastAsia"/>
        </w:rPr>
      </w:pPr>
    </w:p>
    <w:p w:rsidR="00FB59BA" w:rsidRPr="007505E8" w:rsidRDefault="00FB59BA" w:rsidP="00636DED">
      <w:pPr>
        <w:rPr>
          <w:rFonts w:eastAsiaTheme="minorEastAsia"/>
        </w:rPr>
      </w:pPr>
    </w:p>
    <w:p w:rsidR="00FB59BA" w:rsidRPr="007505E8" w:rsidRDefault="00FB59BA" w:rsidP="00636DED">
      <w:pPr>
        <w:rPr>
          <w:rFonts w:eastAsiaTheme="minorEastAsia"/>
        </w:rPr>
      </w:pP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 xml:space="preserve">Planilha </w:t>
      </w:r>
    </w:p>
    <w:p w:rsidR="00636DED" w:rsidRPr="007505E8" w:rsidRDefault="00636DED" w:rsidP="00636DED">
      <w:pPr>
        <w:rPr>
          <w:rFonts w:eastAsiaTheme="minorEastAsia"/>
        </w:rPr>
      </w:pP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>Entrega</w:t>
      </w:r>
      <w:r w:rsidR="00C56C7F" w:rsidRPr="007505E8">
        <w:rPr>
          <w:rFonts w:eastAsiaTheme="minorEastAsia"/>
        </w:rPr>
        <w:t xml:space="preserve">                                                       Data                             Status</w:t>
      </w: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>Plano de gerenciamento de projeto</w:t>
      </w: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>Aquisição da equipe do projeto</w:t>
      </w: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>blog de alimentação</w:t>
      </w: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lastRenderedPageBreak/>
        <w:t>Aquisição de hardware para toten</w:t>
      </w: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>Integração com software de retaguarda</w:t>
      </w: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>Integração do software toten com blog de alimentação</w:t>
      </w:r>
    </w:p>
    <w:p w:rsidR="00636DED" w:rsidRPr="007505E8" w:rsidRDefault="00636DED" w:rsidP="00636DED">
      <w:pPr>
        <w:rPr>
          <w:rFonts w:eastAsiaTheme="minorEastAsia"/>
        </w:rPr>
      </w:pPr>
    </w:p>
    <w:p w:rsidR="00636DED" w:rsidRPr="007505E8" w:rsidRDefault="00636DED" w:rsidP="00636DED">
      <w:pPr>
        <w:rPr>
          <w:rFonts w:eastAsiaTheme="minorEastAsia"/>
        </w:rPr>
      </w:pPr>
      <w:r w:rsidRPr="007505E8">
        <w:rPr>
          <w:rFonts w:eastAsiaTheme="minorEastAsia"/>
        </w:rPr>
        <w:t>PGM</w:t>
      </w:r>
    </w:p>
    <w:p w:rsidR="004E2366" w:rsidRPr="007505E8" w:rsidRDefault="00896DCF" w:rsidP="00A647EE">
      <w:pPr>
        <w:pStyle w:val="TOC1"/>
      </w:pPr>
      <w:hyperlink w:anchor="_Toc310363831" w:history="1">
        <w:r w:rsidR="004E2366" w:rsidRPr="007505E8">
          <w:rPr>
            <w:rStyle w:val="Hyperlink"/>
            <w:color w:val="auto"/>
          </w:rPr>
          <w:t>5.</w:t>
        </w:r>
        <w:r w:rsidR="004E2366" w:rsidRPr="007505E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505E8">
          <w:rPr>
            <w:rStyle w:val="Hyperlink"/>
            <w:color w:val="auto"/>
          </w:rPr>
          <w:t>Exclusões</w:t>
        </w:r>
        <w:r w:rsidR="004E2366" w:rsidRPr="007505E8">
          <w:rPr>
            <w:webHidden/>
          </w:rPr>
          <w:tab/>
        </w:r>
        <w:r w:rsidR="006547A4" w:rsidRPr="007505E8">
          <w:rPr>
            <w:webHidden/>
          </w:rPr>
          <w:fldChar w:fldCharType="begin"/>
        </w:r>
        <w:r w:rsidR="004E2366" w:rsidRPr="007505E8">
          <w:rPr>
            <w:webHidden/>
          </w:rPr>
          <w:instrText xml:space="preserve"> PAGEREF _Toc310363831 \h </w:instrText>
        </w:r>
        <w:r w:rsidR="006547A4" w:rsidRPr="007505E8">
          <w:rPr>
            <w:webHidden/>
          </w:rPr>
        </w:r>
        <w:r w:rsidR="006547A4" w:rsidRPr="007505E8">
          <w:rPr>
            <w:webHidden/>
          </w:rPr>
          <w:fldChar w:fldCharType="separate"/>
        </w:r>
        <w:r w:rsidR="004E2366" w:rsidRPr="007505E8">
          <w:rPr>
            <w:webHidden/>
          </w:rPr>
          <w:t>5</w:t>
        </w:r>
        <w:r w:rsidR="006547A4" w:rsidRPr="007505E8">
          <w:rPr>
            <w:webHidden/>
          </w:rPr>
          <w:fldChar w:fldCharType="end"/>
        </w:r>
      </w:hyperlink>
    </w:p>
    <w:p w:rsidR="00636DED" w:rsidRPr="007505E8" w:rsidRDefault="003372A3" w:rsidP="003372A3">
      <w:pPr>
        <w:rPr>
          <w:rFonts w:eastAsiaTheme="minorEastAsia"/>
        </w:rPr>
      </w:pPr>
      <w:r w:rsidRPr="007505E8">
        <w:rPr>
          <w:rFonts w:eastAsiaTheme="minorEastAsia"/>
        </w:rPr>
        <w:t>Escopo negativo</w:t>
      </w:r>
      <w:r w:rsidR="00636DED" w:rsidRPr="007505E8">
        <w:rPr>
          <w:rFonts w:eastAsiaTheme="minorEastAsia"/>
        </w:rPr>
        <w:t xml:space="preserve"> Ex: </w:t>
      </w:r>
    </w:p>
    <w:p w:rsidR="003372A3" w:rsidRPr="007505E8" w:rsidRDefault="00636DED" w:rsidP="003372A3">
      <w:pPr>
        <w:rPr>
          <w:rFonts w:eastAsiaTheme="minorEastAsia"/>
        </w:rPr>
      </w:pPr>
      <w:r w:rsidRPr="007505E8">
        <w:rPr>
          <w:rFonts w:eastAsiaTheme="minorEastAsia"/>
        </w:rPr>
        <w:t>- Todo e qualquer trabalho referente a cabeamento elétrico e lógico</w:t>
      </w:r>
    </w:p>
    <w:p w:rsidR="00636DED" w:rsidRPr="007505E8" w:rsidRDefault="00636DED" w:rsidP="003372A3">
      <w:pPr>
        <w:rPr>
          <w:rFonts w:eastAsiaTheme="minorEastAsia"/>
        </w:rPr>
      </w:pPr>
    </w:p>
    <w:p w:rsidR="00636DED" w:rsidRPr="007505E8" w:rsidRDefault="00636DED" w:rsidP="003372A3">
      <w:pPr>
        <w:rPr>
          <w:rFonts w:eastAsiaTheme="minorEastAsia"/>
        </w:rPr>
      </w:pPr>
    </w:p>
    <w:p w:rsidR="00636DED" w:rsidRPr="007505E8" w:rsidRDefault="00636DED" w:rsidP="003372A3">
      <w:pPr>
        <w:rPr>
          <w:rFonts w:eastAsiaTheme="minorEastAsia"/>
        </w:rPr>
      </w:pPr>
    </w:p>
    <w:p w:rsidR="00636DED" w:rsidRPr="007505E8" w:rsidRDefault="00636DED" w:rsidP="003372A3">
      <w:pPr>
        <w:rPr>
          <w:rFonts w:eastAsiaTheme="minorEastAsia"/>
        </w:rPr>
      </w:pPr>
    </w:p>
    <w:p w:rsidR="004E2366" w:rsidRPr="007505E8" w:rsidRDefault="00896DCF" w:rsidP="00A647EE">
      <w:pPr>
        <w:pStyle w:val="TOC1"/>
      </w:pPr>
      <w:hyperlink w:anchor="_Toc310363832" w:history="1">
        <w:r w:rsidR="004E2366" w:rsidRPr="007505E8">
          <w:rPr>
            <w:rStyle w:val="Hyperlink"/>
            <w:color w:val="auto"/>
          </w:rPr>
          <w:t>6.</w:t>
        </w:r>
        <w:r w:rsidR="004E2366" w:rsidRPr="007505E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505E8">
          <w:rPr>
            <w:rStyle w:val="Hyperlink"/>
            <w:color w:val="auto"/>
          </w:rPr>
          <w:t>Restrições</w:t>
        </w:r>
        <w:r w:rsidR="004E2366" w:rsidRPr="007505E8">
          <w:rPr>
            <w:webHidden/>
          </w:rPr>
          <w:tab/>
        </w:r>
        <w:r w:rsidR="006547A4" w:rsidRPr="007505E8">
          <w:rPr>
            <w:webHidden/>
          </w:rPr>
          <w:fldChar w:fldCharType="begin"/>
        </w:r>
        <w:r w:rsidR="004E2366" w:rsidRPr="007505E8">
          <w:rPr>
            <w:webHidden/>
          </w:rPr>
          <w:instrText xml:space="preserve"> PAGEREF _Toc310363832 \h </w:instrText>
        </w:r>
        <w:r w:rsidR="006547A4" w:rsidRPr="007505E8">
          <w:rPr>
            <w:webHidden/>
          </w:rPr>
        </w:r>
        <w:r w:rsidR="006547A4" w:rsidRPr="007505E8">
          <w:rPr>
            <w:webHidden/>
          </w:rPr>
          <w:fldChar w:fldCharType="separate"/>
        </w:r>
        <w:r w:rsidR="004E2366" w:rsidRPr="007505E8">
          <w:rPr>
            <w:webHidden/>
          </w:rPr>
          <w:t>5</w:t>
        </w:r>
        <w:r w:rsidR="006547A4" w:rsidRPr="007505E8">
          <w:rPr>
            <w:webHidden/>
          </w:rPr>
          <w:fldChar w:fldCharType="end"/>
        </w:r>
      </w:hyperlink>
    </w:p>
    <w:p w:rsidR="00636DED" w:rsidRPr="007505E8" w:rsidRDefault="00636DED" w:rsidP="00636DED">
      <w:pPr>
        <w:jc w:val="left"/>
        <w:rPr>
          <w:rFonts w:eastAsiaTheme="minorEastAsia"/>
        </w:rPr>
      </w:pPr>
      <w:r w:rsidRPr="007505E8">
        <w:rPr>
          <w:rFonts w:eastAsiaTheme="minorEastAsia"/>
        </w:rPr>
        <w:t>Sãoverdades que restringem o projeto, Exemplo:                                                                                                             1- O toten deve ser a prova d'água                                                                                                                                2- O toten deve ter conexão com Internet de 1MB/s</w:t>
      </w:r>
    </w:p>
    <w:p w:rsidR="004E2366" w:rsidRPr="007505E8" w:rsidRDefault="00896DCF" w:rsidP="00A647EE">
      <w:pPr>
        <w:pStyle w:val="TOC1"/>
      </w:pPr>
      <w:hyperlink w:anchor="_Toc310363833" w:history="1">
        <w:r w:rsidR="004E2366" w:rsidRPr="007505E8">
          <w:rPr>
            <w:rStyle w:val="Hyperlink"/>
            <w:color w:val="auto"/>
          </w:rPr>
          <w:t>7.</w:t>
        </w:r>
        <w:r w:rsidR="004E2366" w:rsidRPr="007505E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E2366" w:rsidRPr="007505E8">
          <w:rPr>
            <w:rStyle w:val="Hyperlink"/>
            <w:color w:val="auto"/>
          </w:rPr>
          <w:t>Premissas</w:t>
        </w:r>
        <w:r w:rsidR="004E2366" w:rsidRPr="007505E8">
          <w:rPr>
            <w:webHidden/>
          </w:rPr>
          <w:tab/>
        </w:r>
        <w:r w:rsidR="006547A4" w:rsidRPr="007505E8">
          <w:rPr>
            <w:webHidden/>
          </w:rPr>
          <w:fldChar w:fldCharType="begin"/>
        </w:r>
        <w:r w:rsidR="004E2366" w:rsidRPr="007505E8">
          <w:rPr>
            <w:webHidden/>
          </w:rPr>
          <w:instrText xml:space="preserve"> PAGEREF _Toc310363833 \h </w:instrText>
        </w:r>
        <w:r w:rsidR="006547A4" w:rsidRPr="007505E8">
          <w:rPr>
            <w:webHidden/>
          </w:rPr>
        </w:r>
        <w:r w:rsidR="006547A4" w:rsidRPr="007505E8">
          <w:rPr>
            <w:webHidden/>
          </w:rPr>
          <w:fldChar w:fldCharType="separate"/>
        </w:r>
        <w:r w:rsidR="004E2366" w:rsidRPr="007505E8">
          <w:rPr>
            <w:webHidden/>
          </w:rPr>
          <w:t>5</w:t>
        </w:r>
        <w:r w:rsidR="006547A4" w:rsidRPr="007505E8">
          <w:rPr>
            <w:webHidden/>
          </w:rPr>
          <w:fldChar w:fldCharType="end"/>
        </w:r>
      </w:hyperlink>
    </w:p>
    <w:p w:rsidR="00636DED" w:rsidRPr="007505E8" w:rsidRDefault="00636DED" w:rsidP="00636DED">
      <w:pPr>
        <w:rPr>
          <w:rFonts w:eastAsiaTheme="minorEastAsia"/>
        </w:rPr>
      </w:pPr>
    </w:p>
    <w:p w:rsidR="00636DED" w:rsidRPr="007505E8" w:rsidRDefault="00636DED" w:rsidP="00636DED">
      <w:pPr>
        <w:jc w:val="left"/>
        <w:rPr>
          <w:rFonts w:eastAsiaTheme="minorEastAsia"/>
        </w:rPr>
      </w:pPr>
      <w:r w:rsidRPr="007505E8">
        <w:rPr>
          <w:rFonts w:eastAsiaTheme="minorEastAsia"/>
        </w:rPr>
        <w:t xml:space="preserve">Se presume o que é verdade, não tem certeza, o cliente não tem certeza se realmente vai ser 2000 usuários simultãneo ou não. Exemplo:                                                                                                                                           - Usuário deve estar habilitado a utilizar o sistema de tal forma que não ultrapasse 1 minuto (é uma premissa porque esse tempo ainda não está bem definido) para realizar o seu pedido.                                                               - Projeto não pode ultrapassar mais do que 5% (é uma premissa porque não se tem certeza da flexibilidade nessa porcentagem) do prazo de entrega estimado.              </w:t>
      </w:r>
    </w:p>
    <w:p w:rsidR="00013A3D" w:rsidRPr="007505E8" w:rsidRDefault="006547A4" w:rsidP="00A647EE">
      <w:pPr>
        <w:pStyle w:val="TOC1"/>
      </w:pPr>
      <w:r w:rsidRPr="007505E8">
        <w:fldChar w:fldCharType="end"/>
      </w:r>
    </w:p>
    <w:p w:rsidR="00013A3D" w:rsidRPr="007505E8" w:rsidRDefault="00013A3D">
      <w:pPr>
        <w:sectPr w:rsidR="00013A3D" w:rsidRPr="007505E8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B95893" w:rsidRPr="007505E8" w:rsidRDefault="00B95893" w:rsidP="00B95893">
      <w:pPr>
        <w:pStyle w:val="Heading1"/>
      </w:pPr>
      <w:bookmarkStart w:id="1" w:name="_Toc310363823"/>
      <w:r w:rsidRPr="007505E8">
        <w:lastRenderedPageBreak/>
        <w:t>Descrição do projeto</w:t>
      </w:r>
      <w:bookmarkEnd w:id="1"/>
    </w:p>
    <w:p w:rsidR="00B95893" w:rsidRPr="00BF06C8" w:rsidRDefault="0054656E" w:rsidP="00B95893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BF06C8">
        <w:rPr>
          <w:i/>
          <w:lang w:val="pt-PT"/>
        </w:rPr>
        <w:t xml:space="preserve">Criação de sistema de gestão de parque de </w:t>
      </w:r>
      <w:r w:rsidR="008511B3" w:rsidRPr="00BF06C8">
        <w:rPr>
          <w:i/>
          <w:lang w:val="pt-PT"/>
        </w:rPr>
        <w:t>estacionamento (OnPark</w:t>
      </w:r>
      <w:r w:rsidRPr="00BF06C8">
        <w:rPr>
          <w:i/>
          <w:lang w:val="pt-PT"/>
        </w:rPr>
        <w:t xml:space="preserve">) em módulos de que funcionarão independentemente uma da outra, em real-time, ligado a </w:t>
      </w:r>
      <w:r w:rsidR="008511B3" w:rsidRPr="00BF06C8">
        <w:rPr>
          <w:i/>
          <w:lang w:val="pt-PT"/>
        </w:rPr>
        <w:t>web, ligado</w:t>
      </w:r>
      <w:r w:rsidRPr="00BF06C8">
        <w:rPr>
          <w:i/>
          <w:lang w:val="pt-PT"/>
        </w:rPr>
        <w:t xml:space="preserve"> a coordenadas gps para que possa chegar ao parque</w:t>
      </w:r>
      <w:r w:rsidR="00A009A1" w:rsidRPr="00BF06C8">
        <w:rPr>
          <w:i/>
          <w:lang w:val="pt-PT"/>
        </w:rPr>
        <w:t>.</w:t>
      </w:r>
    </w:p>
    <w:p w:rsidR="00A009A1" w:rsidRPr="00BF06C8" w:rsidRDefault="00A009A1" w:rsidP="00B95893">
      <w:pPr>
        <w:autoSpaceDE w:val="0"/>
        <w:autoSpaceDN w:val="0"/>
        <w:adjustRightInd w:val="0"/>
        <w:spacing w:before="0" w:after="0"/>
        <w:rPr>
          <w:b/>
          <w:i/>
          <w:lang w:val="pt-PT"/>
        </w:rPr>
      </w:pPr>
    </w:p>
    <w:p w:rsidR="00B95893" w:rsidRPr="00560AA4" w:rsidRDefault="00B95893" w:rsidP="00B95893">
      <w:pPr>
        <w:pStyle w:val="Heading1"/>
        <w:rPr>
          <w:lang w:val="pt-PT"/>
        </w:rPr>
      </w:pPr>
      <w:bookmarkStart w:id="2" w:name="_Toc310363824"/>
      <w:r w:rsidRPr="00560AA4">
        <w:rPr>
          <w:lang w:val="pt-PT"/>
        </w:rPr>
        <w:t>Descrição do produto</w:t>
      </w:r>
      <w:bookmarkEnd w:id="2"/>
    </w:p>
    <w:p w:rsidR="00514765" w:rsidRPr="00560AA4" w:rsidRDefault="0054656E" w:rsidP="00B95893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560AA4">
        <w:rPr>
          <w:i/>
          <w:lang w:val="pt-PT"/>
        </w:rPr>
        <w:t>O Produto ir</w:t>
      </w:r>
      <w:r w:rsidR="007505E8" w:rsidRPr="00560AA4">
        <w:rPr>
          <w:i/>
          <w:lang w:val="pt-PT"/>
        </w:rPr>
        <w:t>á funcionar</w:t>
      </w:r>
      <w:r w:rsidR="00A009A1" w:rsidRPr="00560AA4">
        <w:rPr>
          <w:i/>
          <w:lang w:val="pt-PT"/>
        </w:rPr>
        <w:t xml:space="preserve"> de duas formas independentes, </w:t>
      </w:r>
      <w:r w:rsidR="007505E8" w:rsidRPr="00560AA4">
        <w:rPr>
          <w:i/>
          <w:lang w:val="pt-PT"/>
        </w:rPr>
        <w:t xml:space="preserve">terá o </w:t>
      </w:r>
      <w:r w:rsidR="00AE7F48" w:rsidRPr="00560AA4">
        <w:rPr>
          <w:i/>
          <w:lang w:val="pt-PT"/>
        </w:rPr>
        <w:t>módulo</w:t>
      </w:r>
      <w:r w:rsidR="007505E8" w:rsidRPr="00560AA4">
        <w:rPr>
          <w:i/>
          <w:lang w:val="pt-PT"/>
        </w:rPr>
        <w:t xml:space="preserve"> do </w:t>
      </w:r>
      <w:r w:rsidR="00AE7F48" w:rsidRPr="00560AA4">
        <w:rPr>
          <w:i/>
          <w:lang w:val="pt-PT"/>
        </w:rPr>
        <w:t>cliente (automobilista</w:t>
      </w:r>
      <w:r w:rsidR="007505E8" w:rsidRPr="00560AA4">
        <w:rPr>
          <w:i/>
          <w:lang w:val="pt-PT"/>
        </w:rPr>
        <w:t xml:space="preserve">) e </w:t>
      </w:r>
      <w:r w:rsidR="00AE7F48" w:rsidRPr="00560AA4">
        <w:rPr>
          <w:i/>
          <w:lang w:val="pt-PT"/>
        </w:rPr>
        <w:t>gestor (proprietário</w:t>
      </w:r>
      <w:r w:rsidR="007505E8" w:rsidRPr="00560AA4">
        <w:rPr>
          <w:i/>
          <w:lang w:val="pt-PT"/>
        </w:rPr>
        <w:t xml:space="preserve"> do parque), permitirá </w:t>
      </w:r>
      <w:r w:rsidR="00BF06C8" w:rsidRPr="00560AA4">
        <w:rPr>
          <w:i/>
          <w:lang w:val="pt-PT"/>
        </w:rPr>
        <w:t>cadastral</w:t>
      </w:r>
      <w:r w:rsidR="007505E8" w:rsidRPr="00560AA4">
        <w:rPr>
          <w:i/>
          <w:lang w:val="pt-PT"/>
        </w:rPr>
        <w:t xml:space="preserve"> novos clientes podendo eles ser </w:t>
      </w:r>
      <w:r w:rsidR="00BF06C8" w:rsidRPr="00560AA4">
        <w:rPr>
          <w:i/>
          <w:lang w:val="pt-PT"/>
        </w:rPr>
        <w:t>diários</w:t>
      </w:r>
      <w:r w:rsidR="007505E8" w:rsidRPr="00560AA4">
        <w:rPr>
          <w:i/>
          <w:lang w:val="pt-PT"/>
        </w:rPr>
        <w:t xml:space="preserve"> ou mensais, fazer </w:t>
      </w:r>
      <w:r w:rsidR="00BF06C8" w:rsidRPr="00560AA4">
        <w:rPr>
          <w:i/>
          <w:lang w:val="pt-PT"/>
        </w:rPr>
        <w:t>estatística</w:t>
      </w:r>
      <w:r w:rsidR="007505E8" w:rsidRPr="00560AA4">
        <w:rPr>
          <w:i/>
          <w:lang w:val="pt-PT"/>
        </w:rPr>
        <w:t xml:space="preserve"> e saber a quantidade de espaços </w:t>
      </w:r>
      <w:r w:rsidR="00BF06C8" w:rsidRPr="00560AA4">
        <w:rPr>
          <w:i/>
          <w:lang w:val="pt-PT"/>
        </w:rPr>
        <w:t>disponíveis</w:t>
      </w:r>
      <w:r w:rsidR="007505E8" w:rsidRPr="00560AA4">
        <w:rPr>
          <w:i/>
          <w:lang w:val="pt-PT"/>
        </w:rPr>
        <w:t xml:space="preserve"> no mesmo</w:t>
      </w:r>
      <w:r w:rsidR="00A009A1" w:rsidRPr="00560AA4">
        <w:rPr>
          <w:i/>
          <w:lang w:val="pt-PT"/>
        </w:rPr>
        <w:t>.</w:t>
      </w:r>
    </w:p>
    <w:p w:rsidR="00C90400" w:rsidRPr="00560AA4" w:rsidRDefault="00A009A1" w:rsidP="00B95893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560AA4">
        <w:rPr>
          <w:i/>
          <w:lang w:val="pt-PT"/>
        </w:rPr>
        <w:t xml:space="preserve">No </w:t>
      </w:r>
      <w:r w:rsidR="00AE7F48" w:rsidRPr="00560AA4">
        <w:rPr>
          <w:i/>
          <w:lang w:val="pt-PT"/>
        </w:rPr>
        <w:t>módulo</w:t>
      </w:r>
      <w:r w:rsidRPr="00560AA4">
        <w:rPr>
          <w:i/>
          <w:lang w:val="pt-PT"/>
        </w:rPr>
        <w:t xml:space="preserve"> do </w:t>
      </w:r>
      <w:r w:rsidR="00AE7F48" w:rsidRPr="00560AA4">
        <w:rPr>
          <w:i/>
          <w:lang w:val="pt-PT"/>
        </w:rPr>
        <w:t>cliente (automobilista</w:t>
      </w:r>
      <w:r w:rsidRPr="00560AA4">
        <w:rPr>
          <w:i/>
          <w:lang w:val="pt-PT"/>
        </w:rPr>
        <w:t>)</w:t>
      </w:r>
      <w:r w:rsidR="00C90400" w:rsidRPr="00560AA4">
        <w:rPr>
          <w:i/>
          <w:lang w:val="pt-PT"/>
        </w:rPr>
        <w:t xml:space="preserve"> estarão contidos todos os dados dos clientes sejam eles diários ou mensais e todos os dados das suas respectivas viaturas.</w:t>
      </w:r>
    </w:p>
    <w:p w:rsidR="00AE7F48" w:rsidRPr="00560AA4" w:rsidRDefault="00C90400" w:rsidP="00B95893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560AA4">
        <w:rPr>
          <w:i/>
          <w:lang w:val="pt-PT"/>
        </w:rPr>
        <w:t xml:space="preserve">No </w:t>
      </w:r>
      <w:r w:rsidR="00AE7F48" w:rsidRPr="00560AA4">
        <w:rPr>
          <w:i/>
          <w:lang w:val="pt-PT"/>
        </w:rPr>
        <w:t>módulo</w:t>
      </w:r>
      <w:r w:rsidRPr="00560AA4">
        <w:rPr>
          <w:i/>
          <w:lang w:val="pt-PT"/>
        </w:rPr>
        <w:t xml:space="preserve"> do </w:t>
      </w:r>
      <w:r w:rsidR="00AE7F48" w:rsidRPr="00560AA4">
        <w:rPr>
          <w:i/>
          <w:lang w:val="pt-PT"/>
        </w:rPr>
        <w:t>gestor (proprietário</w:t>
      </w:r>
      <w:r w:rsidRPr="00560AA4">
        <w:rPr>
          <w:i/>
          <w:lang w:val="pt-PT"/>
        </w:rPr>
        <w:t xml:space="preserve"> do parque) estarão contido</w:t>
      </w:r>
      <w:r w:rsidR="00AE7F48" w:rsidRPr="00560AA4">
        <w:rPr>
          <w:i/>
          <w:lang w:val="pt-PT"/>
        </w:rPr>
        <w:t>s todos os dados do proprietário do parque.</w:t>
      </w:r>
    </w:p>
    <w:p w:rsidR="00A009A1" w:rsidRPr="00560AA4" w:rsidRDefault="00AE7F48" w:rsidP="00B95893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560AA4">
        <w:rPr>
          <w:i/>
          <w:lang w:val="pt-PT"/>
        </w:rPr>
        <w:t xml:space="preserve">O produto terá três telas de cadastro nomeadamente, cadastro de clientes, cadastro de funcionários e cadastro de espaço. Também terá uma tela principal </w:t>
      </w:r>
      <w:r w:rsidR="00195425" w:rsidRPr="00560AA4">
        <w:rPr>
          <w:i/>
          <w:lang w:val="pt-PT"/>
        </w:rPr>
        <w:t xml:space="preserve">onde estarão todas opções </w:t>
      </w:r>
      <w:r w:rsidR="003673FF" w:rsidRPr="00560AA4">
        <w:rPr>
          <w:i/>
          <w:lang w:val="pt-PT"/>
        </w:rPr>
        <w:t xml:space="preserve">das operações. </w:t>
      </w:r>
      <w:r w:rsidR="00195425" w:rsidRPr="00560AA4">
        <w:rPr>
          <w:i/>
          <w:lang w:val="pt-PT"/>
        </w:rPr>
        <w:t xml:space="preserve">  </w:t>
      </w:r>
    </w:p>
    <w:p w:rsidR="000E5CD2" w:rsidRPr="00560AA4" w:rsidRDefault="000E5CD2" w:rsidP="000E5CD2">
      <w:pPr>
        <w:pStyle w:val="Heading1"/>
        <w:rPr>
          <w:lang w:val="pt-PT"/>
        </w:rPr>
      </w:pPr>
      <w:bookmarkStart w:id="3" w:name="_Toc310363825"/>
      <w:r w:rsidRPr="00560AA4">
        <w:rPr>
          <w:lang w:val="pt-PT"/>
        </w:rPr>
        <w:t>Entregas</w:t>
      </w:r>
      <w:bookmarkEnd w:id="3"/>
    </w:p>
    <w:p w:rsidR="004B101D" w:rsidRPr="00560AA4" w:rsidRDefault="007505E8" w:rsidP="004B101D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560AA4">
        <w:rPr>
          <w:i/>
          <w:lang w:val="pt-PT"/>
        </w:rPr>
        <w:t>O seguinte projecto terá duas entregas a saber: OnParkManagement e OnPark Cliente</w:t>
      </w:r>
    </w:p>
    <w:p w:rsidR="007505E8" w:rsidRPr="00560AA4" w:rsidRDefault="002B640F" w:rsidP="000E5CD2">
      <w:pPr>
        <w:pStyle w:val="Heading2"/>
        <w:rPr>
          <w:lang w:val="pt-PT"/>
        </w:rPr>
      </w:pPr>
      <w:bookmarkStart w:id="4" w:name="_Toc310363826"/>
      <w:r w:rsidRPr="00560AA4">
        <w:rPr>
          <w:lang w:val="pt-PT"/>
        </w:rPr>
        <w:t>Entrega 1 (Plano de gerenciamento do projecto)</w:t>
      </w:r>
    </w:p>
    <w:p w:rsidR="002B640F" w:rsidRPr="00560AA4" w:rsidRDefault="0049238E" w:rsidP="002B640F">
      <w:pPr>
        <w:rPr>
          <w:lang w:val="pt-PT"/>
        </w:rPr>
      </w:pPr>
      <w:r>
        <w:rPr>
          <w:lang w:val="pt-PT"/>
        </w:rPr>
        <w:t>Deverá conter todas as etapas para a execução do projecto.</w:t>
      </w:r>
      <w:bookmarkStart w:id="5" w:name="_GoBack"/>
      <w:bookmarkEnd w:id="5"/>
    </w:p>
    <w:p w:rsidR="000E5CD2" w:rsidRPr="00560AA4" w:rsidRDefault="000E5CD2" w:rsidP="000E5CD2">
      <w:pPr>
        <w:pStyle w:val="Heading2"/>
        <w:rPr>
          <w:lang w:val="pt-PT"/>
        </w:rPr>
      </w:pPr>
      <w:r w:rsidRPr="00560AA4">
        <w:rPr>
          <w:lang w:val="pt-PT"/>
        </w:rPr>
        <w:t xml:space="preserve">Entrega </w:t>
      </w:r>
      <w:bookmarkEnd w:id="4"/>
      <w:r w:rsidR="007505E8" w:rsidRPr="00560AA4">
        <w:rPr>
          <w:lang w:val="pt-PT"/>
        </w:rPr>
        <w:t>1(OnPark Management)</w:t>
      </w:r>
    </w:p>
    <w:p w:rsidR="000E5CD2" w:rsidRPr="00560AA4" w:rsidRDefault="007505E8" w:rsidP="000E5CD2">
      <w:pPr>
        <w:rPr>
          <w:i/>
          <w:lang w:val="pt-PT"/>
        </w:rPr>
      </w:pPr>
      <w:r w:rsidRPr="00560AA4">
        <w:rPr>
          <w:i/>
          <w:lang w:val="pt-PT"/>
        </w:rPr>
        <w:t>Nesse modulo, será entregue a parte responsavel pela gestão interna do parque.</w:t>
      </w:r>
    </w:p>
    <w:p w:rsidR="00514765" w:rsidRPr="00560AA4" w:rsidRDefault="00514765" w:rsidP="00514765">
      <w:pPr>
        <w:pStyle w:val="Heading2"/>
        <w:rPr>
          <w:lang w:val="pt-PT"/>
        </w:rPr>
      </w:pPr>
      <w:bookmarkStart w:id="6" w:name="_Toc310363827"/>
      <w:bookmarkStart w:id="7" w:name="_Toc84830889"/>
      <w:bookmarkStart w:id="8" w:name="_Toc310363828"/>
      <w:r w:rsidRPr="00560AA4">
        <w:rPr>
          <w:lang w:val="pt-PT"/>
        </w:rPr>
        <w:t>Entrega 2</w:t>
      </w:r>
      <w:bookmarkEnd w:id="6"/>
      <w:r w:rsidR="007505E8" w:rsidRPr="00560AA4">
        <w:rPr>
          <w:lang w:val="pt-PT"/>
        </w:rPr>
        <w:t>(OnPark Client)</w:t>
      </w:r>
    </w:p>
    <w:p w:rsidR="000720C6" w:rsidRPr="00560AA4" w:rsidRDefault="007505E8" w:rsidP="007505E8">
      <w:pPr>
        <w:rPr>
          <w:i/>
          <w:lang w:val="pt-PT"/>
        </w:rPr>
      </w:pPr>
      <w:r w:rsidRPr="00560AA4">
        <w:rPr>
          <w:i/>
          <w:lang w:val="pt-PT"/>
        </w:rPr>
        <w:t>Nesse modulo, será entregue a parte responsavel pela gestão externa do parque,ou seja, a parte em que o cliente terá acesso.</w:t>
      </w:r>
    </w:p>
    <w:p w:rsidR="00013A3D" w:rsidRPr="00560AA4" w:rsidRDefault="00013A3D">
      <w:pPr>
        <w:pStyle w:val="Heading1"/>
        <w:tabs>
          <w:tab w:val="clear" w:pos="0"/>
          <w:tab w:val="num" w:pos="432"/>
        </w:tabs>
        <w:ind w:left="432" w:hanging="432"/>
        <w:rPr>
          <w:lang w:val="pt-PT"/>
        </w:rPr>
      </w:pPr>
      <w:r w:rsidRPr="00560AA4">
        <w:rPr>
          <w:lang w:val="pt-PT"/>
        </w:rPr>
        <w:t>Plano de Aceitação</w:t>
      </w:r>
      <w:bookmarkEnd w:id="7"/>
      <w:bookmarkEnd w:id="8"/>
    </w:p>
    <w:p w:rsidR="00013A3D" w:rsidRPr="00560AA4" w:rsidRDefault="00013A3D">
      <w:pPr>
        <w:pStyle w:val="instrucaodepreenchimento"/>
        <w:rPr>
          <w:i w:val="0"/>
          <w:iCs/>
          <w:color w:val="auto"/>
          <w:lang w:val="pt-PT"/>
        </w:rPr>
      </w:pPr>
      <w:r w:rsidRPr="00560AA4">
        <w:rPr>
          <w:i w:val="0"/>
          <w:iCs/>
          <w:color w:val="auto"/>
          <w:lang w:val="pt-PT"/>
        </w:rPr>
        <w:t>O Plano de Aceitação cria um consenso entre o cliente e o time de projeto sobre como determinar a aceitação da solução.</w:t>
      </w:r>
    </w:p>
    <w:p w:rsidR="00013A3D" w:rsidRPr="00560AA4" w:rsidRDefault="00013A3D">
      <w:pPr>
        <w:pStyle w:val="Heading2"/>
        <w:tabs>
          <w:tab w:val="clear" w:pos="0"/>
          <w:tab w:val="num" w:pos="576"/>
        </w:tabs>
        <w:ind w:left="576" w:hanging="576"/>
        <w:rPr>
          <w:lang w:val="pt-PT"/>
        </w:rPr>
      </w:pPr>
      <w:bookmarkStart w:id="9" w:name="_Toc54111006"/>
      <w:bookmarkStart w:id="10" w:name="_Toc84830890"/>
      <w:bookmarkStart w:id="11" w:name="_Toc310363829"/>
      <w:r w:rsidRPr="00560AA4">
        <w:rPr>
          <w:lang w:val="pt-PT"/>
        </w:rPr>
        <w:t>Critérios de Aceitação</w:t>
      </w:r>
      <w:bookmarkEnd w:id="9"/>
      <w:bookmarkEnd w:id="10"/>
      <w:bookmarkEnd w:id="11"/>
    </w:p>
    <w:p w:rsidR="00013A3D" w:rsidRPr="00560AA4" w:rsidRDefault="00013A3D">
      <w:pPr>
        <w:rPr>
          <w:lang w:val="pt-PT"/>
        </w:rPr>
      </w:pPr>
      <w:r w:rsidRPr="00560AA4">
        <w:rPr>
          <w:lang w:val="pt-PT"/>
        </w:rPr>
        <w:t>Esta seção detalha os critérios de aceitação da solução, isto é, as principais condições que devem ser respeitadas para sua homologação. Os critérios são apresentados na lista abaixo:</w:t>
      </w:r>
    </w:p>
    <w:p w:rsidR="00C32441" w:rsidRDefault="00C32441" w:rsidP="009C0655">
      <w:pPr>
        <w:pStyle w:val="instrucaodepreenchimento"/>
        <w:numPr>
          <w:ilvl w:val="0"/>
          <w:numId w:val="42"/>
        </w:numPr>
        <w:rPr>
          <w:color w:val="auto"/>
          <w:lang w:val="pt-PT"/>
        </w:rPr>
      </w:pPr>
      <w:r>
        <w:rPr>
          <w:color w:val="auto"/>
          <w:lang w:val="pt-PT"/>
        </w:rPr>
        <w:t>O funcionário não pode registar um cliente mensal sem antes registar a sua viatura.</w:t>
      </w:r>
    </w:p>
    <w:p w:rsidR="00C32441" w:rsidRDefault="00C32441" w:rsidP="009C0655">
      <w:pPr>
        <w:pStyle w:val="instrucaodepreenchimento"/>
        <w:numPr>
          <w:ilvl w:val="0"/>
          <w:numId w:val="42"/>
        </w:numPr>
        <w:rPr>
          <w:color w:val="auto"/>
          <w:lang w:val="pt-PT"/>
        </w:rPr>
      </w:pPr>
      <w:r>
        <w:rPr>
          <w:color w:val="auto"/>
          <w:lang w:val="pt-PT"/>
        </w:rPr>
        <w:t>O sistema encontrando um cliente registado, deve informar ao funcionário que o cliente já foi registado.</w:t>
      </w:r>
    </w:p>
    <w:p w:rsidR="00C32441" w:rsidRDefault="00C32441" w:rsidP="009C0655">
      <w:pPr>
        <w:pStyle w:val="instrucaodepreenchimento"/>
        <w:numPr>
          <w:ilvl w:val="0"/>
          <w:numId w:val="42"/>
        </w:numPr>
        <w:rPr>
          <w:color w:val="auto"/>
          <w:lang w:val="pt-PT"/>
        </w:rPr>
      </w:pPr>
      <w:r>
        <w:rPr>
          <w:color w:val="auto"/>
          <w:lang w:val="pt-PT"/>
        </w:rPr>
        <w:t>O sistema não encontrando o cliente registado, deve apresentar uma mensagem de sucesso.</w:t>
      </w:r>
    </w:p>
    <w:p w:rsidR="00433286" w:rsidRDefault="00433286" w:rsidP="009C0655">
      <w:pPr>
        <w:pStyle w:val="instrucaodepreenchimento"/>
        <w:numPr>
          <w:ilvl w:val="0"/>
          <w:numId w:val="42"/>
        </w:numPr>
        <w:rPr>
          <w:color w:val="auto"/>
          <w:lang w:val="pt-PT"/>
        </w:rPr>
      </w:pPr>
      <w:r>
        <w:rPr>
          <w:color w:val="auto"/>
          <w:lang w:val="pt-PT"/>
        </w:rPr>
        <w:t>O sistema deve ter a opção de visualizar todos os espaços livres;</w:t>
      </w:r>
    </w:p>
    <w:p w:rsidR="00433286" w:rsidRDefault="00433286" w:rsidP="009C0655">
      <w:pPr>
        <w:pStyle w:val="instrucaodepreenchimento"/>
        <w:numPr>
          <w:ilvl w:val="0"/>
          <w:numId w:val="42"/>
        </w:numPr>
        <w:rPr>
          <w:color w:val="auto"/>
          <w:lang w:val="pt-PT"/>
        </w:rPr>
      </w:pPr>
      <w:r>
        <w:rPr>
          <w:color w:val="auto"/>
          <w:lang w:val="pt-PT"/>
        </w:rPr>
        <w:t>O sistema deve ter a opção de visualizar todos os espaços ocupados;</w:t>
      </w:r>
    </w:p>
    <w:p w:rsidR="00B4791D" w:rsidRDefault="00B4791D" w:rsidP="009C0655">
      <w:pPr>
        <w:pStyle w:val="instrucaodepreenchimento"/>
        <w:numPr>
          <w:ilvl w:val="0"/>
          <w:numId w:val="42"/>
        </w:numPr>
        <w:rPr>
          <w:color w:val="auto"/>
          <w:lang w:val="pt-PT"/>
        </w:rPr>
      </w:pPr>
      <w:r>
        <w:rPr>
          <w:color w:val="auto"/>
          <w:lang w:val="pt-PT"/>
        </w:rPr>
        <w:lastRenderedPageBreak/>
        <w:t xml:space="preserve">Sempre que o cliente diário </w:t>
      </w:r>
      <w:r w:rsidR="00F6433F">
        <w:rPr>
          <w:color w:val="auto"/>
          <w:lang w:val="pt-PT"/>
        </w:rPr>
        <w:t>sair do parque o sistema deve</w:t>
      </w:r>
      <w:r>
        <w:rPr>
          <w:color w:val="auto"/>
          <w:lang w:val="pt-PT"/>
        </w:rPr>
        <w:t xml:space="preserve"> mostrar o tempo de permanência;</w:t>
      </w:r>
    </w:p>
    <w:p w:rsidR="009C0655" w:rsidRPr="00560AA4" w:rsidRDefault="00B4791D" w:rsidP="009C0655">
      <w:pPr>
        <w:pStyle w:val="instrucaodepreenchimento"/>
        <w:numPr>
          <w:ilvl w:val="0"/>
          <w:numId w:val="42"/>
        </w:numPr>
        <w:rPr>
          <w:color w:val="auto"/>
          <w:lang w:val="pt-PT"/>
        </w:rPr>
      </w:pPr>
      <w:r>
        <w:rPr>
          <w:color w:val="auto"/>
          <w:lang w:val="pt-PT"/>
        </w:rPr>
        <w:t xml:space="preserve"> </w:t>
      </w:r>
    </w:p>
    <w:p w:rsidR="009C0655" w:rsidRPr="00560AA4" w:rsidRDefault="009C0655" w:rsidP="009C0655">
      <w:pPr>
        <w:rPr>
          <w:lang w:val="pt-PT"/>
        </w:rPr>
      </w:pPr>
    </w:p>
    <w:p w:rsidR="00013A3D" w:rsidRPr="00560AA4" w:rsidRDefault="00013A3D">
      <w:pPr>
        <w:rPr>
          <w:lang w:val="pt-PT"/>
        </w:rPr>
      </w:pPr>
    </w:p>
    <w:p w:rsidR="0070662B" w:rsidRPr="00560AA4" w:rsidRDefault="0070662B" w:rsidP="0070662B">
      <w:pPr>
        <w:pStyle w:val="Heading1"/>
        <w:rPr>
          <w:lang w:val="pt-PT"/>
        </w:rPr>
      </w:pPr>
      <w:bookmarkStart w:id="12" w:name="_Toc310363831"/>
      <w:r w:rsidRPr="00560AA4">
        <w:rPr>
          <w:lang w:val="pt-PT"/>
        </w:rPr>
        <w:t>Exclusões</w:t>
      </w:r>
      <w:bookmarkEnd w:id="12"/>
    </w:p>
    <w:p w:rsidR="0070662B" w:rsidRPr="00560AA4" w:rsidRDefault="00E36F70" w:rsidP="0070662B">
      <w:pPr>
        <w:pStyle w:val="instrucaodepreenchimento"/>
        <w:rPr>
          <w:color w:val="auto"/>
          <w:lang w:val="pt-PT"/>
        </w:rPr>
      </w:pPr>
      <w:r w:rsidRPr="00560AA4">
        <w:rPr>
          <w:color w:val="auto"/>
          <w:lang w:val="pt-PT"/>
        </w:rPr>
        <w:t xml:space="preserve">- </w:t>
      </w:r>
      <w:r w:rsidR="00ED61E8" w:rsidRPr="00560AA4">
        <w:rPr>
          <w:color w:val="auto"/>
          <w:lang w:val="pt-PT"/>
        </w:rPr>
        <w:t>&lt;&gt;</w:t>
      </w:r>
    </w:p>
    <w:p w:rsidR="0070662B" w:rsidRPr="00560AA4" w:rsidRDefault="0070662B" w:rsidP="0070662B">
      <w:pPr>
        <w:pStyle w:val="Heading1"/>
        <w:rPr>
          <w:lang w:val="pt-PT"/>
        </w:rPr>
      </w:pPr>
      <w:bookmarkStart w:id="13" w:name="_Toc310363832"/>
      <w:r w:rsidRPr="00560AA4">
        <w:rPr>
          <w:lang w:val="pt-PT"/>
        </w:rPr>
        <w:t>Restrições</w:t>
      </w:r>
      <w:bookmarkEnd w:id="13"/>
    </w:p>
    <w:p w:rsidR="008F36F4" w:rsidRPr="00560AA4" w:rsidRDefault="00560AA4" w:rsidP="00560AA4">
      <w:pPr>
        <w:pStyle w:val="ListParagraph"/>
        <w:numPr>
          <w:ilvl w:val="0"/>
          <w:numId w:val="45"/>
        </w:numPr>
        <w:rPr>
          <w:lang w:val="pt-PT"/>
        </w:rPr>
      </w:pPr>
      <w:r w:rsidRPr="00560AA4">
        <w:rPr>
          <w:lang w:val="pt-PT"/>
        </w:rPr>
        <w:t xml:space="preserve">O </w:t>
      </w:r>
      <w:r w:rsidR="004B5742" w:rsidRPr="00560AA4">
        <w:rPr>
          <w:lang w:val="pt-PT"/>
        </w:rPr>
        <w:t>módulo</w:t>
      </w:r>
      <w:r w:rsidRPr="00560AA4">
        <w:rPr>
          <w:lang w:val="pt-PT"/>
        </w:rPr>
        <w:t xml:space="preserve"> do cliente deve ser completado em 1 mês</w:t>
      </w:r>
      <w:r>
        <w:rPr>
          <w:lang w:val="pt-PT"/>
        </w:rPr>
        <w:t>;</w:t>
      </w:r>
    </w:p>
    <w:p w:rsidR="00560AA4" w:rsidRDefault="00560AA4" w:rsidP="00560AA4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 xml:space="preserve">O </w:t>
      </w:r>
      <w:r w:rsidR="004B5742">
        <w:rPr>
          <w:lang w:val="pt-PT"/>
        </w:rPr>
        <w:t>módulo</w:t>
      </w:r>
      <w:r>
        <w:rPr>
          <w:lang w:val="pt-PT"/>
        </w:rPr>
        <w:t xml:space="preserve"> do proprietário deve ser completado em 3 semanas;</w:t>
      </w:r>
    </w:p>
    <w:p w:rsidR="00560AA4" w:rsidRDefault="00560AA4" w:rsidP="00560AA4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>O projecto deve ser completado em 2 meses e 2 semanas;</w:t>
      </w:r>
    </w:p>
    <w:p w:rsidR="00560AA4" w:rsidRDefault="00560AA4" w:rsidP="00560AA4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>O projecto de parque de estacionamento devera ser conduzido com o parque em funcionamento;</w:t>
      </w:r>
    </w:p>
    <w:p w:rsidR="00560AA4" w:rsidRDefault="00560AA4" w:rsidP="00560AA4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>O projecto deve</w:t>
      </w:r>
      <w:r w:rsidR="00433286">
        <w:rPr>
          <w:lang w:val="pt-PT"/>
        </w:rPr>
        <w:t>ra</w:t>
      </w:r>
      <w:r>
        <w:rPr>
          <w:lang w:val="pt-PT"/>
        </w:rPr>
        <w:t xml:space="preserve"> registar clientes;</w:t>
      </w:r>
    </w:p>
    <w:p w:rsidR="00560AA4" w:rsidRDefault="00560AA4" w:rsidP="00560AA4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>O projecto deve</w:t>
      </w:r>
      <w:r w:rsidR="00433286">
        <w:rPr>
          <w:lang w:val="pt-PT"/>
        </w:rPr>
        <w:t>ra</w:t>
      </w:r>
      <w:r>
        <w:rPr>
          <w:lang w:val="pt-PT"/>
        </w:rPr>
        <w:t xml:space="preserve"> registar funcionários;    </w:t>
      </w:r>
    </w:p>
    <w:p w:rsidR="00560AA4" w:rsidRPr="00560AA4" w:rsidRDefault="00560AA4" w:rsidP="00560AA4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>O projecto deve</w:t>
      </w:r>
      <w:r w:rsidR="00433286">
        <w:rPr>
          <w:lang w:val="pt-PT"/>
        </w:rPr>
        <w:t>ra</w:t>
      </w:r>
      <w:r>
        <w:rPr>
          <w:lang w:val="pt-PT"/>
        </w:rPr>
        <w:t xml:space="preserve"> emitir facturas;</w:t>
      </w:r>
    </w:p>
    <w:p w:rsidR="00013A3D" w:rsidRPr="00560AA4" w:rsidRDefault="00013A3D">
      <w:pPr>
        <w:pStyle w:val="Heading1"/>
        <w:rPr>
          <w:lang w:val="pt-PT"/>
        </w:rPr>
      </w:pPr>
      <w:bookmarkStart w:id="14" w:name="_Toc310363833"/>
      <w:r w:rsidRPr="00560AA4">
        <w:rPr>
          <w:lang w:val="pt-PT"/>
        </w:rPr>
        <w:t>Premissas</w:t>
      </w:r>
      <w:bookmarkEnd w:id="14"/>
    </w:p>
    <w:p w:rsidR="00A746E8" w:rsidRPr="00A746E8" w:rsidRDefault="00A746E8" w:rsidP="00A746E8">
      <w:pPr>
        <w:pStyle w:val="ListParagraph"/>
        <w:numPr>
          <w:ilvl w:val="0"/>
          <w:numId w:val="46"/>
        </w:numPr>
        <w:rPr>
          <w:lang w:val="pt-PT"/>
        </w:rPr>
      </w:pPr>
      <w:r w:rsidRPr="00A746E8">
        <w:rPr>
          <w:lang w:val="pt-PT"/>
        </w:rPr>
        <w:t>Serão disponibilizados dois elementos do projecto para a formação dos usuários;</w:t>
      </w:r>
    </w:p>
    <w:p w:rsidR="004B5742" w:rsidRDefault="004B5742" w:rsidP="00A746E8">
      <w:pPr>
        <w:pStyle w:val="ListParagraph"/>
        <w:numPr>
          <w:ilvl w:val="0"/>
          <w:numId w:val="46"/>
        </w:numPr>
        <w:rPr>
          <w:lang w:val="pt-PT"/>
        </w:rPr>
      </w:pPr>
      <w:r>
        <w:rPr>
          <w:lang w:val="pt-PT"/>
        </w:rPr>
        <w:t xml:space="preserve">O cliente </w:t>
      </w:r>
      <w:r w:rsidR="00A746E8">
        <w:rPr>
          <w:lang w:val="pt-PT"/>
        </w:rPr>
        <w:t>pagar</w:t>
      </w:r>
      <w:r>
        <w:rPr>
          <w:lang w:val="pt-PT"/>
        </w:rPr>
        <w:t>a</w:t>
      </w:r>
      <w:r w:rsidR="00A746E8">
        <w:rPr>
          <w:lang w:val="pt-PT"/>
        </w:rPr>
        <w:t xml:space="preserve"> 50% do valor combinado duas semanas antes da implantação do projecto. </w:t>
      </w:r>
    </w:p>
    <w:p w:rsidR="00B90B11" w:rsidRDefault="004B5742" w:rsidP="00A746E8">
      <w:pPr>
        <w:pStyle w:val="ListParagraph"/>
        <w:numPr>
          <w:ilvl w:val="0"/>
          <w:numId w:val="46"/>
        </w:numPr>
        <w:rPr>
          <w:lang w:val="pt-PT"/>
        </w:rPr>
      </w:pPr>
      <w:r>
        <w:rPr>
          <w:lang w:val="pt-PT"/>
        </w:rPr>
        <w:t xml:space="preserve">O cliente pagara os restantes 50% do valor combinado duas semanas depois da implantação do projecto. </w:t>
      </w:r>
      <w:r w:rsidR="00A746E8">
        <w:rPr>
          <w:lang w:val="pt-PT"/>
        </w:rPr>
        <w:t xml:space="preserve"> </w:t>
      </w:r>
      <w:r w:rsidR="00A746E8" w:rsidRPr="00A746E8">
        <w:rPr>
          <w:lang w:val="pt-PT"/>
        </w:rPr>
        <w:t xml:space="preserve">  </w:t>
      </w:r>
    </w:p>
    <w:p w:rsidR="004B5742" w:rsidRPr="00A746E8" w:rsidRDefault="004B5742" w:rsidP="00A746E8">
      <w:pPr>
        <w:pStyle w:val="ListParagraph"/>
        <w:numPr>
          <w:ilvl w:val="0"/>
          <w:numId w:val="46"/>
        </w:numPr>
        <w:rPr>
          <w:lang w:val="pt-PT"/>
        </w:rPr>
      </w:pPr>
      <w:r>
        <w:rPr>
          <w:lang w:val="pt-PT"/>
        </w:rPr>
        <w:t xml:space="preserve">O cliente disponibilizara a infra-estrutura para a instalação do sistema uma semana antes do término do projecto.  </w:t>
      </w:r>
    </w:p>
    <w:sectPr w:rsidR="004B5742" w:rsidRPr="00A746E8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CF" w:rsidRDefault="00896DCF">
      <w:r>
        <w:separator/>
      </w:r>
    </w:p>
  </w:endnote>
  <w:endnote w:type="continuationSeparator" w:id="0">
    <w:p w:rsidR="00896DCF" w:rsidRDefault="0089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503050405090304"/>
    <w:charset w:val="00"/>
    <w:family w:val="roman"/>
    <w:pitch w:val="variable"/>
    <w:sig w:usb0="E0002E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>
      <w:trPr>
        <w:cantSplit/>
        <w:trHeight w:val="367"/>
      </w:trPr>
      <w:tc>
        <w:tcPr>
          <w:tcW w:w="3794" w:type="dxa"/>
        </w:tcPr>
        <w:p w:rsidR="00013A3D" w:rsidRDefault="00013A3D" w:rsidP="0070662B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:rsidR="00013A3D" w:rsidRDefault="00013A3D">
          <w:pPr>
            <w:pStyle w:val="Footer"/>
            <w:jc w:val="center"/>
            <w:rPr>
              <w:sz w:val="18"/>
            </w:rPr>
          </w:pPr>
        </w:p>
      </w:tc>
      <w:tc>
        <w:tcPr>
          <w:tcW w:w="3510" w:type="dxa"/>
        </w:tcPr>
        <w:p w:rsidR="00013A3D" w:rsidRDefault="00013A3D">
          <w:pPr>
            <w:pStyle w:val="Footer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6547A4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6547A4">
            <w:rPr>
              <w:rStyle w:val="PageNumber"/>
              <w:sz w:val="18"/>
            </w:rPr>
            <w:fldChar w:fldCharType="separate"/>
          </w:r>
          <w:r w:rsidR="0049238E">
            <w:rPr>
              <w:rStyle w:val="PageNumber"/>
              <w:noProof/>
              <w:sz w:val="18"/>
            </w:rPr>
            <w:t>5</w:t>
          </w:r>
          <w:r w:rsidR="006547A4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>/</w:t>
          </w:r>
          <w:r w:rsidR="006547A4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6547A4">
            <w:rPr>
              <w:rStyle w:val="PageNumber"/>
              <w:sz w:val="18"/>
            </w:rPr>
            <w:fldChar w:fldCharType="separate"/>
          </w:r>
          <w:r w:rsidR="0049238E">
            <w:rPr>
              <w:rStyle w:val="PageNumber"/>
              <w:noProof/>
              <w:sz w:val="18"/>
            </w:rPr>
            <w:t>6</w:t>
          </w:r>
          <w:r w:rsidR="006547A4">
            <w:rPr>
              <w:rStyle w:val="PageNumber"/>
              <w:sz w:val="18"/>
            </w:rPr>
            <w:fldChar w:fldCharType="end"/>
          </w:r>
        </w:p>
        <w:p w:rsidR="00013A3D" w:rsidRDefault="00013A3D">
          <w:pPr>
            <w:pStyle w:val="Footer"/>
            <w:jc w:val="right"/>
            <w:rPr>
              <w:sz w:val="18"/>
            </w:rPr>
          </w:pPr>
        </w:p>
      </w:tc>
    </w:tr>
  </w:tbl>
  <w:p w:rsidR="00013A3D" w:rsidRDefault="0001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CF" w:rsidRDefault="00896DCF">
      <w:r>
        <w:separator/>
      </w:r>
    </w:p>
  </w:footnote>
  <w:footnote w:type="continuationSeparator" w:id="0">
    <w:p w:rsidR="00896DCF" w:rsidRDefault="00896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A3D" w:rsidRDefault="00013A3D" w:rsidP="0070662B">
    <w:pPr>
      <w:spacing w:before="0" w:after="0"/>
      <w:jc w:val="center"/>
    </w:pPr>
  </w:p>
  <w:p w:rsidR="00013A3D" w:rsidRDefault="00013A3D">
    <w:pPr>
      <w:pStyle w:val="Header"/>
      <w:spacing w:before="0" w:after="0"/>
    </w:pPr>
  </w:p>
  <w:p w:rsidR="00013A3D" w:rsidRDefault="0001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A3D" w:rsidRDefault="00013A3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990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5B637BB"/>
    <w:multiLevelType w:val="hybridMultilevel"/>
    <w:tmpl w:val="E4E82FFA"/>
    <w:lvl w:ilvl="0" w:tplc="05168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40584"/>
    <w:multiLevelType w:val="hybridMultilevel"/>
    <w:tmpl w:val="816226DC"/>
    <w:lvl w:ilvl="0" w:tplc="6B88B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B8D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48A9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6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45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98F9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74D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075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86B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D369AB"/>
    <w:multiLevelType w:val="hybridMultilevel"/>
    <w:tmpl w:val="2ED867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27F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7B8121A"/>
    <w:multiLevelType w:val="multilevel"/>
    <w:tmpl w:val="D4B0F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 w15:restartNumberingAfterBreak="0">
    <w:nsid w:val="3E37729D"/>
    <w:multiLevelType w:val="hybridMultilevel"/>
    <w:tmpl w:val="83443A58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87B52AB"/>
    <w:multiLevelType w:val="hybridMultilevel"/>
    <w:tmpl w:val="5B68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43B18F2"/>
    <w:multiLevelType w:val="hybridMultilevel"/>
    <w:tmpl w:val="784EEE5C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8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2C301D"/>
    <w:multiLevelType w:val="hybridMultilevel"/>
    <w:tmpl w:val="282477BA"/>
    <w:lvl w:ilvl="0" w:tplc="C7245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427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FA79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36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E4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D68B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9E1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809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FAE9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3481B"/>
    <w:multiLevelType w:val="hybridMultilevel"/>
    <w:tmpl w:val="06FE9328"/>
    <w:lvl w:ilvl="0" w:tplc="909883D4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EBB0648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3B8E8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B86B9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DCCE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9EE81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A050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E85C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86A39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FD066F9"/>
    <w:multiLevelType w:val="hybridMultilevel"/>
    <w:tmpl w:val="41B6407A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2B72A2"/>
    <w:multiLevelType w:val="hybridMultilevel"/>
    <w:tmpl w:val="1AE06B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444A8"/>
    <w:multiLevelType w:val="hybridMultilevel"/>
    <w:tmpl w:val="EB746A88"/>
    <w:lvl w:ilvl="0" w:tplc="452E8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B7112"/>
    <w:multiLevelType w:val="hybridMultilevel"/>
    <w:tmpl w:val="0322A9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7680D"/>
    <w:multiLevelType w:val="hybridMultilevel"/>
    <w:tmpl w:val="FDD448E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D6909E8"/>
    <w:multiLevelType w:val="multilevel"/>
    <w:tmpl w:val="B8400C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2"/>
  </w:num>
  <w:num w:numId="4">
    <w:abstractNumId w:val="10"/>
  </w:num>
  <w:num w:numId="5">
    <w:abstractNumId w:val="33"/>
  </w:num>
  <w:num w:numId="6">
    <w:abstractNumId w:val="1"/>
  </w:num>
  <w:num w:numId="7">
    <w:abstractNumId w:val="23"/>
  </w:num>
  <w:num w:numId="8">
    <w:abstractNumId w:val="5"/>
  </w:num>
  <w:num w:numId="9">
    <w:abstractNumId w:val="39"/>
  </w:num>
  <w:num w:numId="10">
    <w:abstractNumId w:val="16"/>
  </w:num>
  <w:num w:numId="11">
    <w:abstractNumId w:val="28"/>
  </w:num>
  <w:num w:numId="12">
    <w:abstractNumId w:val="34"/>
  </w:num>
  <w:num w:numId="13">
    <w:abstractNumId w:val="0"/>
  </w:num>
  <w:num w:numId="14">
    <w:abstractNumId w:val="15"/>
  </w:num>
  <w:num w:numId="15">
    <w:abstractNumId w:val="26"/>
  </w:num>
  <w:num w:numId="16">
    <w:abstractNumId w:val="3"/>
  </w:num>
  <w:num w:numId="17">
    <w:abstractNumId w:val="2"/>
  </w:num>
  <w:num w:numId="18">
    <w:abstractNumId w:val="4"/>
  </w:num>
  <w:num w:numId="19">
    <w:abstractNumId w:val="17"/>
  </w:num>
  <w:num w:numId="20">
    <w:abstractNumId w:val="20"/>
  </w:num>
  <w:num w:numId="21">
    <w:abstractNumId w:val="19"/>
  </w:num>
  <w:num w:numId="22">
    <w:abstractNumId w:val="20"/>
  </w:num>
  <w:num w:numId="23">
    <w:abstractNumId w:val="20"/>
  </w:num>
  <w:num w:numId="24">
    <w:abstractNumId w:val="13"/>
  </w:num>
  <w:num w:numId="25">
    <w:abstractNumId w:val="32"/>
  </w:num>
  <w:num w:numId="26">
    <w:abstractNumId w:val="29"/>
  </w:num>
  <w:num w:numId="27">
    <w:abstractNumId w:val="22"/>
  </w:num>
  <w:num w:numId="28">
    <w:abstractNumId w:val="7"/>
  </w:num>
  <w:num w:numId="29">
    <w:abstractNumId w:val="40"/>
  </w:num>
  <w:num w:numId="30">
    <w:abstractNumId w:val="30"/>
  </w:num>
  <w:num w:numId="31">
    <w:abstractNumId w:val="40"/>
  </w:num>
  <w:num w:numId="32">
    <w:abstractNumId w:val="11"/>
  </w:num>
  <w:num w:numId="33">
    <w:abstractNumId w:val="14"/>
  </w:num>
  <w:num w:numId="34">
    <w:abstractNumId w:val="9"/>
  </w:num>
  <w:num w:numId="35">
    <w:abstractNumId w:val="27"/>
  </w:num>
  <w:num w:numId="36">
    <w:abstractNumId w:val="38"/>
  </w:num>
  <w:num w:numId="37">
    <w:abstractNumId w:val="21"/>
  </w:num>
  <w:num w:numId="38">
    <w:abstractNumId w:val="31"/>
  </w:num>
  <w:num w:numId="39">
    <w:abstractNumId w:val="35"/>
  </w:num>
  <w:num w:numId="40">
    <w:abstractNumId w:val="8"/>
  </w:num>
  <w:num w:numId="41">
    <w:abstractNumId w:val="37"/>
  </w:num>
  <w:num w:numId="42">
    <w:abstractNumId w:val="24"/>
  </w:num>
  <w:num w:numId="43">
    <w:abstractNumId w:val="40"/>
  </w:num>
  <w:num w:numId="44">
    <w:abstractNumId w:val="40"/>
  </w:num>
  <w:num w:numId="45">
    <w:abstractNumId w:val="36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96B"/>
    <w:rsid w:val="00013A3D"/>
    <w:rsid w:val="000720C6"/>
    <w:rsid w:val="000C1C88"/>
    <w:rsid w:val="000E5CD2"/>
    <w:rsid w:val="00152930"/>
    <w:rsid w:val="00195425"/>
    <w:rsid w:val="0026096A"/>
    <w:rsid w:val="002B640F"/>
    <w:rsid w:val="00312F32"/>
    <w:rsid w:val="003372A3"/>
    <w:rsid w:val="00342234"/>
    <w:rsid w:val="0035596B"/>
    <w:rsid w:val="00363E78"/>
    <w:rsid w:val="003673FF"/>
    <w:rsid w:val="003A546A"/>
    <w:rsid w:val="00433286"/>
    <w:rsid w:val="0049238E"/>
    <w:rsid w:val="004B101D"/>
    <w:rsid w:val="004B5742"/>
    <w:rsid w:val="004E2366"/>
    <w:rsid w:val="00506527"/>
    <w:rsid w:val="00514765"/>
    <w:rsid w:val="00530FEE"/>
    <w:rsid w:val="0054656E"/>
    <w:rsid w:val="00560AA4"/>
    <w:rsid w:val="0056665E"/>
    <w:rsid w:val="00573EA8"/>
    <w:rsid w:val="00636DED"/>
    <w:rsid w:val="00642189"/>
    <w:rsid w:val="0065409E"/>
    <w:rsid w:val="006547A4"/>
    <w:rsid w:val="00683D01"/>
    <w:rsid w:val="006E2BF4"/>
    <w:rsid w:val="0070662B"/>
    <w:rsid w:val="007505E8"/>
    <w:rsid w:val="007D028E"/>
    <w:rsid w:val="007E3EAE"/>
    <w:rsid w:val="008511B3"/>
    <w:rsid w:val="00852E67"/>
    <w:rsid w:val="00896DCF"/>
    <w:rsid w:val="008E0B71"/>
    <w:rsid w:val="008F36F4"/>
    <w:rsid w:val="00954289"/>
    <w:rsid w:val="009B70DB"/>
    <w:rsid w:val="009C0655"/>
    <w:rsid w:val="009D0413"/>
    <w:rsid w:val="00A009A1"/>
    <w:rsid w:val="00A2509D"/>
    <w:rsid w:val="00A40D86"/>
    <w:rsid w:val="00A647EE"/>
    <w:rsid w:val="00A746E8"/>
    <w:rsid w:val="00AE7F48"/>
    <w:rsid w:val="00B4791D"/>
    <w:rsid w:val="00B90B11"/>
    <w:rsid w:val="00B95893"/>
    <w:rsid w:val="00BF06C8"/>
    <w:rsid w:val="00C32441"/>
    <w:rsid w:val="00C56C7F"/>
    <w:rsid w:val="00C823F9"/>
    <w:rsid w:val="00C90400"/>
    <w:rsid w:val="00D445DD"/>
    <w:rsid w:val="00DC1421"/>
    <w:rsid w:val="00DC5BD8"/>
    <w:rsid w:val="00E36F70"/>
    <w:rsid w:val="00E836F5"/>
    <w:rsid w:val="00EC7EB0"/>
    <w:rsid w:val="00ED61E8"/>
    <w:rsid w:val="00EF1E21"/>
    <w:rsid w:val="00F6433F"/>
    <w:rsid w:val="00F92298"/>
    <w:rsid w:val="00FB59BA"/>
    <w:rsid w:val="00FC6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1F5A5"/>
  <w15:docId w15:val="{D5E615F7-C3A6-4076-883E-C9EA233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35596B"/>
    <w:pPr>
      <w:keepNext/>
      <w:numPr>
        <w:numId w:val="2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29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29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29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29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29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29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29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29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6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17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27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22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6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12947-B3FB-43DA-B473-FACF944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</Template>
  <TotalTime>101</TotalTime>
  <Pages>6</Pages>
  <Words>958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6122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Cremildo Mucavel</cp:lastModifiedBy>
  <cp:revision>15</cp:revision>
  <cp:lastPrinted>2005-11-07T16:11:00Z</cp:lastPrinted>
  <dcterms:created xsi:type="dcterms:W3CDTF">2019-03-09T11:35:00Z</dcterms:created>
  <dcterms:modified xsi:type="dcterms:W3CDTF">2019-03-09T21:14:00Z</dcterms:modified>
</cp:coreProperties>
</file>